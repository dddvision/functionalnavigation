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3D" w:rsidRPr="00BF793D" w:rsidDel="00BF793D" w:rsidRDefault="00926E8E" w:rsidP="00BF793D">
      <w:pPr>
        <w:pStyle w:val="Heading2"/>
        <w:numPr>
          <w:ilvl w:val="0"/>
          <w:numId w:val="0"/>
        </w:numPr>
        <w:spacing w:after="60"/>
        <w:rPr>
          <w:del w:id="0" w:author="David D. Diel" w:date="2011-01-27T11:09:00Z"/>
          <w:rStyle w:val="Heading4Char"/>
        </w:rPr>
      </w:pPr>
      <w:commentRangeStart w:id="1"/>
      <w:commentRangeStart w:id="2"/>
      <w:commentRangeStart w:id="3"/>
      <w:r>
        <w:rPr>
          <w:rStyle w:val="Heading4Char"/>
        </w:rPr>
        <w:t>1</w:t>
      </w:r>
      <w:commentRangeEnd w:id="1"/>
      <w:r w:rsidR="00B80EB2">
        <w:rPr>
          <w:rStyle w:val="CommentReference"/>
          <w:rFonts w:cs="Times New Roman"/>
          <w:b w:val="0"/>
          <w:bCs w:val="0"/>
          <w:iCs w:val="0"/>
        </w:rPr>
        <w:commentReference w:id="1"/>
      </w:r>
      <w:commentRangeEnd w:id="2"/>
      <w:commentRangeEnd w:id="3"/>
      <w:r w:rsidR="00CC6925">
        <w:rPr>
          <w:rStyle w:val="CommentReference"/>
          <w:rFonts w:cs="Times New Roman"/>
          <w:b w:val="0"/>
          <w:bCs w:val="0"/>
          <w:iCs w:val="0"/>
        </w:rPr>
        <w:commentReference w:id="3"/>
      </w:r>
      <w:r w:rsidR="00CC6925">
        <w:rPr>
          <w:rStyle w:val="CommentReference"/>
          <w:rFonts w:cs="Times New Roman"/>
          <w:b w:val="0"/>
          <w:bCs w:val="0"/>
          <w:iCs w:val="0"/>
        </w:rPr>
        <w:commentReference w:id="2"/>
      </w:r>
      <w:r>
        <w:rPr>
          <w:rStyle w:val="Heading4Char"/>
        </w:rPr>
        <w:t xml:space="preserve">. </w:t>
      </w:r>
      <w:r w:rsidR="005B7989">
        <w:rPr>
          <w:rStyle w:val="Heading4Char"/>
        </w:rPr>
        <w:t>Visual Measures</w:t>
      </w:r>
    </w:p>
    <w:p w:rsidR="00591951" w:rsidDel="00BF793D" w:rsidRDefault="00591951" w:rsidP="005A7B82">
      <w:pPr>
        <w:rPr>
          <w:del w:id="4" w:author="David D. Diel" w:date="2011-01-27T11:09:00Z"/>
        </w:rPr>
      </w:pPr>
    </w:p>
    <w:p w:rsidR="005B7989" w:rsidRDefault="005B7989" w:rsidP="005B7989">
      <w:del w:id="5" w:author="David D. Diel" w:date="2011-01-27T11:07:00Z">
        <w:r w:rsidDel="00BF793D">
          <w:delText xml:space="preserve">A hypothesis trajectory </w:delText>
        </w:r>
        <w:r w:rsidR="005E0BAC" w:rsidRPr="005E0BAC" w:rsidDel="00BF793D">
          <w:rPr>
            <w:position w:val="-4"/>
          </w:rPr>
          <w:object w:dxaOrig="200" w:dyaOrig="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9.75pt;height:12.75pt" o:ole="">
              <v:imagedata r:id="rId7" o:title=""/>
            </v:shape>
            <o:OLEObject Type="Embed" ProgID="Equation.DSMT4" ShapeID="_x0000_i1025" DrawAspect="Content" ObjectID="_1357643842" r:id="rId8"/>
          </w:object>
        </w:r>
        <w:r w:rsidR="00D60A06" w:rsidDel="00BF793D">
          <w:delText xml:space="preserve"> </w:delText>
        </w:r>
        <w:r w:rsidDel="00BF793D">
          <w:delText>can be evaluated based on visual measures (image-based measu</w:delText>
        </w:r>
        <w:r w:rsidR="00926E8E" w:rsidDel="00BF793D">
          <w:delText>res)</w:delText>
        </w:r>
      </w:del>
      <w:commentRangeStart w:id="6"/>
      <w:r w:rsidR="00926E8E">
        <w:t>.</w:t>
      </w:r>
      <w:commentRangeEnd w:id="6"/>
      <w:r w:rsidR="005A7B82">
        <w:rPr>
          <w:rStyle w:val="CommentReference"/>
        </w:rPr>
        <w:commentReference w:id="6"/>
      </w:r>
      <w:r w:rsidR="00926E8E">
        <w:t xml:space="preserve"> In this </w:t>
      </w:r>
      <w:ins w:id="7" w:author="David D. Diel" w:date="2011-01-27T12:31:00Z">
        <w:r w:rsidR="00D125DA">
          <w:t>section</w:t>
        </w:r>
      </w:ins>
      <w:del w:id="8" w:author="David D. Diel" w:date="2011-01-27T12:31:00Z">
        <w:r w:rsidR="00926E8E" w:rsidDel="00D125DA">
          <w:delText>paper</w:delText>
        </w:r>
      </w:del>
      <w:r w:rsidR="00926E8E">
        <w:t xml:space="preserve">, we </w:t>
      </w:r>
      <w:ins w:id="9" w:author="David D. Diel" w:date="2011-01-27T12:32:00Z">
        <w:r w:rsidR="00D125DA">
          <w:t>describe</w:t>
        </w:r>
      </w:ins>
      <w:del w:id="10" w:author="David D. Diel" w:date="2011-01-27T12:31:00Z">
        <w:r w:rsidR="00926E8E" w:rsidDel="00D125DA">
          <w:delText>adopt</w:delText>
        </w:r>
      </w:del>
      <w:r w:rsidR="00926E8E">
        <w:t xml:space="preserve"> two </w:t>
      </w:r>
      <w:r>
        <w:t>visual measures and inv</w:t>
      </w:r>
      <w:r w:rsidR="00C219FC">
        <w:t xml:space="preserve">estigate the properties of </w:t>
      </w:r>
      <w:commentRangeStart w:id="11"/>
      <w:commentRangeStart w:id="12"/>
      <w:r w:rsidR="00C219FC">
        <w:t>each</w:t>
      </w:r>
      <w:commentRangeEnd w:id="11"/>
      <w:r w:rsidR="005A7B82">
        <w:rPr>
          <w:rStyle w:val="CommentReference"/>
        </w:rPr>
        <w:commentReference w:id="11"/>
      </w:r>
      <w:commentRangeEnd w:id="12"/>
      <w:r w:rsidR="005A7B82">
        <w:rPr>
          <w:rStyle w:val="CommentReference"/>
        </w:rPr>
        <w:commentReference w:id="12"/>
      </w:r>
      <w:r w:rsidR="00C219FC">
        <w:t>.</w:t>
      </w:r>
    </w:p>
    <w:p w:rsidR="005B7989" w:rsidRPr="00DB74A1" w:rsidRDefault="00B42664" w:rsidP="005B7989">
      <w:pPr>
        <w:rPr>
          <w:b/>
        </w:rPr>
      </w:pPr>
      <w:r>
        <w:rPr>
          <w:b/>
        </w:rPr>
        <w:t>1</w:t>
      </w:r>
      <w:r w:rsidR="005B7989" w:rsidRPr="00DB74A1">
        <w:rPr>
          <w:b/>
        </w:rPr>
        <w:t xml:space="preserve">-Motion </w:t>
      </w:r>
      <w:r w:rsidR="005B7989">
        <w:rPr>
          <w:b/>
        </w:rPr>
        <w:t>E</w:t>
      </w:r>
      <w:r w:rsidR="005B7989" w:rsidRPr="00DB74A1">
        <w:rPr>
          <w:b/>
        </w:rPr>
        <w:t>stimation-</w:t>
      </w:r>
      <w:r w:rsidR="005B7989">
        <w:rPr>
          <w:b/>
        </w:rPr>
        <w:t>B</w:t>
      </w:r>
      <w:r w:rsidR="005B7989" w:rsidRPr="00DB74A1">
        <w:rPr>
          <w:b/>
        </w:rPr>
        <w:t>ased Measure:</w:t>
      </w:r>
    </w:p>
    <w:p w:rsidR="005B7989" w:rsidRDefault="005B7989" w:rsidP="005B7989">
      <w:commentRangeStart w:id="13"/>
      <w:commentRangeStart w:id="14"/>
      <w:r>
        <w:t>The</w:t>
      </w:r>
      <w:commentRangeEnd w:id="13"/>
      <w:r w:rsidR="00D339A2">
        <w:rPr>
          <w:rStyle w:val="CommentReference"/>
        </w:rPr>
        <w:commentReference w:id="13"/>
      </w:r>
      <w:commentRangeEnd w:id="14"/>
      <w:r w:rsidR="00B80EB2">
        <w:rPr>
          <w:rStyle w:val="CommentReference"/>
        </w:rPr>
        <w:commentReference w:id="14"/>
      </w:r>
      <w:r>
        <w:t xml:space="preserve"> ego motion between any two nodes of our graph can be estimated using Structure from Motion (SFM). Given two sets of matched interest points</w:t>
      </w:r>
      <w:r w:rsidR="00DC3FBA">
        <w:t xml:space="preserve"> </w:t>
      </w:r>
      <w:commentRangeStart w:id="15"/>
      <w:r w:rsidR="00DC3FBA" w:rsidRPr="00DC3FBA">
        <w:rPr>
          <w:position w:val="-12"/>
        </w:rPr>
        <w:object w:dxaOrig="780" w:dyaOrig="360">
          <v:shape id="_x0000_i1026" type="#_x0000_t75" style="width:39pt;height:18pt" o:ole="">
            <v:imagedata r:id="rId9" o:title=""/>
          </v:shape>
          <o:OLEObject Type="Embed" ProgID="Equation.DSMT4" ShapeID="_x0000_i1026" DrawAspect="Content" ObjectID="_1357643843" r:id="rId10"/>
        </w:object>
      </w:r>
      <w:commentRangeEnd w:id="15"/>
      <w:r w:rsidR="004C1ABE">
        <w:rPr>
          <w:rStyle w:val="CommentReference"/>
        </w:rPr>
        <w:commentReference w:id="15"/>
      </w:r>
      <w:r w:rsidR="00717447">
        <w:t>between the images taken at</w:t>
      </w:r>
      <w:r>
        <w:t xml:space="preserve"> two nodes</w:t>
      </w:r>
      <w:r w:rsidR="00B65794">
        <w:t xml:space="preserve"> </w:t>
      </w:r>
      <w:r w:rsidR="00B65794" w:rsidRPr="00B65794">
        <w:rPr>
          <w:position w:val="-6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DSMT4" ShapeID="_x0000_i1027" DrawAspect="Content" ObjectID="_1357643844" r:id="rId12"/>
        </w:object>
      </w:r>
      <w:r>
        <w:t xml:space="preserve"> </w:t>
      </w:r>
      <w:r w:rsidR="008D3EB1">
        <w:t xml:space="preserve">a and </w:t>
      </w:r>
      <w:r w:rsidR="00B65794" w:rsidRPr="00B65794">
        <w:rPr>
          <w:position w:val="-6"/>
        </w:rPr>
        <w:object w:dxaOrig="200" w:dyaOrig="279">
          <v:shape id="_x0000_i1028" type="#_x0000_t75" style="width:9.75pt;height:14.25pt" o:ole="">
            <v:imagedata r:id="rId13" o:title=""/>
          </v:shape>
          <o:OLEObject Type="Embed" ProgID="Equation.DSMT4" ShapeID="_x0000_i1028" DrawAspect="Content" ObjectID="_1357643845" r:id="rId14"/>
        </w:object>
      </w:r>
      <w:r>
        <w:t>, the</w:t>
      </w:r>
      <w:r w:rsidR="00405C16">
        <w:t xml:space="preserve"> </w:t>
      </w:r>
      <w:proofErr w:type="spellStart"/>
      <w:r>
        <w:t>epipolar</w:t>
      </w:r>
      <w:proofErr w:type="spellEnd"/>
      <w:r>
        <w:t xml:space="preserve"> </w:t>
      </w:r>
      <w:r w:rsidR="00717447">
        <w:t xml:space="preserve">geometry </w:t>
      </w:r>
      <w:r>
        <w:t xml:space="preserve">constraint </w:t>
      </w:r>
      <w:r w:rsidR="00405C16">
        <w:t>can be</w:t>
      </w:r>
      <w:r>
        <w:t xml:space="preserve"> defined as </w:t>
      </w:r>
    </w:p>
    <w:commentRangeStart w:id="16"/>
    <w:p w:rsidR="00405C16" w:rsidRDefault="00B74940" w:rsidP="005B7989">
      <w:r w:rsidRPr="00DC3FBA">
        <w:rPr>
          <w:position w:val="-12"/>
        </w:rPr>
        <w:object w:dxaOrig="1080" w:dyaOrig="400">
          <v:shape id="_x0000_i1029" type="#_x0000_t75" style="width:54pt;height:20.25pt" o:ole="">
            <v:imagedata r:id="rId15" o:title=""/>
          </v:shape>
          <o:OLEObject Type="Embed" ProgID="Equation.DSMT4" ShapeID="_x0000_i1029" DrawAspect="Content" ObjectID="_1357643846" r:id="rId16"/>
        </w:object>
      </w:r>
      <w:commentRangeEnd w:id="16"/>
      <w:r w:rsidR="00CC6925">
        <w:rPr>
          <w:rStyle w:val="CommentReference"/>
        </w:rPr>
        <w:commentReference w:id="16"/>
      </w:r>
      <w:r w:rsidR="00912038">
        <w:t>…</w:t>
      </w:r>
      <w:r w:rsidR="005B7989">
        <w:t>(1)</w:t>
      </w:r>
    </w:p>
    <w:p w:rsidR="00312FF3" w:rsidRDefault="005B7989" w:rsidP="005B7989">
      <w:del w:id="17" w:author="David D. Diel" w:date="2011-01-27T13:04:00Z">
        <w:r w:rsidDel="000A784E">
          <w:delText>Where</w:delText>
        </w:r>
        <w:r w:rsidR="002A2AF1" w:rsidDel="000A784E">
          <w:delText xml:space="preserve"> </w:delText>
        </w:r>
        <w:r w:rsidR="002A2AF1" w:rsidRPr="00DC3FBA" w:rsidDel="000A784E">
          <w:rPr>
            <w:position w:val="-12"/>
          </w:rPr>
          <w:object w:dxaOrig="279" w:dyaOrig="400">
            <v:shape id="_x0000_i1126" type="#_x0000_t75" style="width:14.25pt;height:20.25pt" o:ole="">
              <v:imagedata r:id="rId17" o:title=""/>
            </v:shape>
            <o:OLEObject Type="Embed" ProgID="Equation.DSMT4" ShapeID="_x0000_i1126" DrawAspect="Content" ObjectID="_1357643847" r:id="rId18"/>
          </w:object>
        </w:r>
        <w:r w:rsidDel="000A784E">
          <w:delText xml:space="preserve"> and</w:delText>
        </w:r>
        <w:r w:rsidR="002A2AF1" w:rsidDel="000A784E">
          <w:delText xml:space="preserve"> </w:delText>
        </w:r>
        <w:r w:rsidR="002A2AF1" w:rsidRPr="00DC3FBA" w:rsidDel="000A784E">
          <w:rPr>
            <w:position w:val="-12"/>
          </w:rPr>
          <w:object w:dxaOrig="279" w:dyaOrig="400">
            <v:shape id="_x0000_i1127" type="#_x0000_t75" style="width:14.25pt;height:20.25pt" o:ole="">
              <v:imagedata r:id="rId19" o:title=""/>
            </v:shape>
            <o:OLEObject Type="Embed" ProgID="Equation.DSMT4" ShapeID="_x0000_i1127" DrawAspect="Content" ObjectID="_1357643848" r:id="rId20"/>
          </w:object>
        </w:r>
        <w:r w:rsidDel="000A784E">
          <w:delText xml:space="preserve">are the calibrated versions of the matched points </w:delText>
        </w:r>
      </w:del>
      <w:r>
        <w:t>(</w:t>
      </w:r>
      <w:proofErr w:type="spellStart"/>
      <w:r>
        <w:t>i.e</w:t>
      </w:r>
      <w:commentRangeStart w:id="18"/>
      <w:proofErr w:type="spellEnd"/>
      <w:r w:rsidR="002A2AF1" w:rsidRPr="00DC3FBA">
        <w:rPr>
          <w:position w:val="-12"/>
        </w:rPr>
        <w:object w:dxaOrig="1080" w:dyaOrig="400">
          <v:shape id="_x0000_i1128" type="#_x0000_t75" style="width:54pt;height:20.25pt" o:ole="">
            <v:imagedata r:id="rId21" o:title=""/>
          </v:shape>
          <o:OLEObject Type="Embed" ProgID="Equation.DSMT4" ShapeID="_x0000_i1128" DrawAspect="Content" ObjectID="_1357643849" r:id="rId22"/>
        </w:object>
      </w:r>
      <w:r w:rsidR="002A2AF1">
        <w:t>,</w:t>
      </w:r>
      <w:r w:rsidR="002A2AF1" w:rsidRPr="00DC3FBA">
        <w:rPr>
          <w:position w:val="-12"/>
        </w:rPr>
        <w:object w:dxaOrig="1060" w:dyaOrig="400">
          <v:shape id="_x0000_i1129" type="#_x0000_t75" style="width:53.25pt;height:20.25pt" o:ole="">
            <v:imagedata r:id="rId23" o:title=""/>
          </v:shape>
          <o:OLEObject Type="Embed" ProgID="Equation.DSMT4" ShapeID="_x0000_i1129" DrawAspect="Content" ObjectID="_1357643850" r:id="rId24"/>
        </w:object>
      </w:r>
      <w:commentRangeEnd w:id="18"/>
      <w:r w:rsidR="000A784E">
        <w:rPr>
          <w:rStyle w:val="CommentReference"/>
        </w:rPr>
        <w:commentReference w:id="18"/>
      </w:r>
      <w:r>
        <w:t>), and</w:t>
      </w:r>
      <w:r w:rsidR="00E4330F">
        <w:t xml:space="preserve"> </w:t>
      </w:r>
      <w:r w:rsidR="00E4330F" w:rsidRPr="00E4330F">
        <w:rPr>
          <w:position w:val="-4"/>
        </w:rPr>
        <w:object w:dxaOrig="240" w:dyaOrig="260">
          <v:shape id="_x0000_i1130" type="#_x0000_t75" style="width:12pt;height:12.75pt" o:ole="">
            <v:imagedata r:id="rId25" o:title=""/>
          </v:shape>
          <o:OLEObject Type="Embed" ProgID="Equation.DSMT4" ShapeID="_x0000_i1130" DrawAspect="Content" ObjectID="_1357643851" r:id="rId26"/>
        </w:object>
      </w:r>
      <w:r>
        <w:t xml:space="preserve"> is the essential matrix</w:t>
      </w:r>
    </w:p>
    <w:commentRangeStart w:id="19"/>
    <w:p w:rsidR="009F3A23" w:rsidDel="000A784E" w:rsidRDefault="00312FF3" w:rsidP="00312FF3">
      <w:pPr>
        <w:pStyle w:val="MTDisplayEquation"/>
        <w:rPr>
          <w:del w:id="20" w:author="David D. Diel" w:date="2011-01-27T13:03:00Z"/>
        </w:rPr>
      </w:pPr>
      <w:del w:id="21" w:author="David D. Diel" w:date="2011-01-27T13:03:00Z">
        <w:r w:rsidRPr="00312FF3" w:rsidDel="000A784E">
          <w:rPr>
            <w:position w:val="-50"/>
          </w:rPr>
          <w:object w:dxaOrig="1939" w:dyaOrig="1120">
            <v:shape id="_x0000_i1131" type="#_x0000_t75" style="width:96.75pt;height:56.25pt" o:ole="">
              <v:imagedata r:id="rId27" o:title=""/>
            </v:shape>
            <o:OLEObject Type="Embed" ProgID="Equation.DSMT4" ShapeID="_x0000_i1131" DrawAspect="Content" ObjectID="_1357643852" r:id="rId28"/>
          </w:object>
        </w:r>
        <w:r w:rsidR="00912038" w:rsidDel="000A784E">
          <w:delText xml:space="preserve"> …(2)</w:delText>
        </w:r>
      </w:del>
      <w:commentRangeEnd w:id="19"/>
      <w:r w:rsidR="000A784E">
        <w:rPr>
          <w:rStyle w:val="CommentReference"/>
        </w:rPr>
        <w:commentReference w:id="19"/>
      </w:r>
    </w:p>
    <w:p w:rsidR="005B7989" w:rsidRDefault="00A069DD" w:rsidP="005B7989">
      <w:r>
        <w:t xml:space="preserve">We use </w:t>
      </w:r>
      <w:r w:rsidR="005B7989">
        <w:t>the eight point algorithm [</w:t>
      </w:r>
      <w:r w:rsidR="00863B11">
        <w:t>1</w:t>
      </w:r>
      <w:r w:rsidR="005B7989">
        <w:t>]</w:t>
      </w:r>
      <w:r>
        <w:t xml:space="preserve"> </w:t>
      </w:r>
      <w:commentRangeStart w:id="22"/>
      <w:r>
        <w:t>to</w:t>
      </w:r>
      <w:commentRangeEnd w:id="22"/>
      <w:r w:rsidR="000A784E">
        <w:rPr>
          <w:rStyle w:val="CommentReference"/>
        </w:rPr>
        <w:commentReference w:id="22"/>
      </w:r>
      <w:r>
        <w:t xml:space="preserve"> obtain a linear estimation of the elements of the essential matrix by rearranging the </w:t>
      </w:r>
      <w:proofErr w:type="spellStart"/>
      <w:r w:rsidR="005B7989">
        <w:t>epipolar</w:t>
      </w:r>
      <w:proofErr w:type="spellEnd"/>
      <w:r w:rsidR="005B7989">
        <w:t xml:space="preserve"> equation in the following form:</w:t>
      </w:r>
    </w:p>
    <w:p w:rsidR="00521C9C" w:rsidRDefault="00664A3D" w:rsidP="005B7989">
      <w:r w:rsidRPr="00664A3D">
        <w:rPr>
          <w:position w:val="-10"/>
        </w:rPr>
        <w:object w:dxaOrig="1320" w:dyaOrig="320">
          <v:shape id="_x0000_i1036" type="#_x0000_t75" style="width:66pt;height:15.75pt" o:ole="">
            <v:imagedata r:id="rId29" o:title=""/>
          </v:shape>
          <o:OLEObject Type="Embed" ProgID="Equation.DSMT4" ShapeID="_x0000_i1036" DrawAspect="Content" ObjectID="_1357643853" r:id="rId30"/>
        </w:object>
      </w:r>
      <w:r w:rsidR="00912038">
        <w:t xml:space="preserve"> …(</w:t>
      </w:r>
      <w:commentRangeStart w:id="23"/>
      <w:r w:rsidR="00912038">
        <w:t>3</w:t>
      </w:r>
      <w:commentRangeEnd w:id="23"/>
      <w:r w:rsidR="000A784E">
        <w:rPr>
          <w:rStyle w:val="CommentReference"/>
        </w:rPr>
        <w:commentReference w:id="23"/>
      </w:r>
      <w:r w:rsidR="00912038">
        <w:t>)</w:t>
      </w:r>
    </w:p>
    <w:p w:rsidR="005B7989" w:rsidRDefault="00411F19" w:rsidP="005B7989">
      <w:r>
        <w:t>w</w:t>
      </w:r>
      <w:r w:rsidR="005B7989">
        <w:t>here</w:t>
      </w:r>
      <w:r>
        <w:t xml:space="preserve"> </w:t>
      </w:r>
      <w:r w:rsidRPr="00411F19">
        <w:rPr>
          <w:position w:val="-6"/>
        </w:rPr>
        <w:object w:dxaOrig="320" w:dyaOrig="279">
          <v:shape id="_x0000_i1037" type="#_x0000_t75" style="width:15.75pt;height:14.25pt" o:ole="">
            <v:imagedata r:id="rId31" o:title=""/>
          </v:shape>
          <o:OLEObject Type="Embed" ProgID="Equation.DSMT4" ShapeID="_x0000_i1037" DrawAspect="Content" ObjectID="_1357643854" r:id="rId32"/>
        </w:object>
      </w:r>
      <w:r w:rsidR="000A3806">
        <w:t xml:space="preserve">is formed </w:t>
      </w:r>
      <w:r w:rsidR="001D7E98">
        <w:t>using</w:t>
      </w:r>
      <w:r w:rsidR="000A3806">
        <w:t xml:space="preserve"> the </w:t>
      </w:r>
      <w:commentRangeStart w:id="24"/>
      <w:r w:rsidRPr="00411F19">
        <w:rPr>
          <w:position w:val="-6"/>
        </w:rPr>
        <w:object w:dxaOrig="200" w:dyaOrig="220">
          <v:shape id="_x0000_i1038" type="#_x0000_t75" style="width:9.75pt;height:11.25pt" o:ole="">
            <v:imagedata r:id="rId33" o:title=""/>
          </v:shape>
          <o:OLEObject Type="Embed" ProgID="Equation.DSMT4" ShapeID="_x0000_i1038" DrawAspect="Content" ObjectID="_1357643855" r:id="rId34"/>
        </w:object>
      </w:r>
      <w:r w:rsidR="00A27920">
        <w:t xml:space="preserve"> and </w:t>
      </w:r>
      <w:r w:rsidRPr="00411F19">
        <w:rPr>
          <w:position w:val="-10"/>
        </w:rPr>
        <w:object w:dxaOrig="220" w:dyaOrig="260">
          <v:shape id="_x0000_i1039" type="#_x0000_t75" style="width:11.25pt;height:12.75pt" o:ole="">
            <v:imagedata r:id="rId35" o:title=""/>
          </v:shape>
          <o:OLEObject Type="Embed" ProgID="Equation.DSMT4" ShapeID="_x0000_i1039" DrawAspect="Content" ObjectID="_1357643856" r:id="rId36"/>
        </w:object>
      </w:r>
      <w:commentRangeEnd w:id="24"/>
      <w:r w:rsidR="000A784E">
        <w:rPr>
          <w:rStyle w:val="CommentReference"/>
        </w:rPr>
        <w:commentReference w:id="24"/>
      </w:r>
      <w:r w:rsidR="000E0382">
        <w:t xml:space="preserve">coordinates of the points </w:t>
      </w:r>
    </w:p>
    <w:commentRangeStart w:id="25"/>
    <w:p w:rsidR="005B7989" w:rsidRDefault="00246A9D" w:rsidP="005B7989">
      <w:pPr>
        <w:pStyle w:val="Default"/>
      </w:pPr>
      <w:r w:rsidRPr="00411F19">
        <w:rPr>
          <w:position w:val="-12"/>
          <w:sz w:val="22"/>
          <w:szCs w:val="22"/>
        </w:rPr>
        <w:object w:dxaOrig="4740" w:dyaOrig="380">
          <v:shape id="_x0000_i1040" type="#_x0000_t75" style="width:237pt;height:18.75pt" o:ole="">
            <v:imagedata r:id="rId37" o:title=""/>
          </v:shape>
          <o:OLEObject Type="Embed" ProgID="Equation.DSMT4" ShapeID="_x0000_i1040" DrawAspect="Content" ObjectID="_1357643857" r:id="rId38"/>
        </w:object>
      </w:r>
      <w:commentRangeEnd w:id="25"/>
      <w:r w:rsidR="00EA03E2">
        <w:rPr>
          <w:rStyle w:val="CommentReference"/>
          <w:rFonts w:eastAsia="Times New Roman"/>
          <w:color w:val="auto"/>
        </w:rPr>
        <w:commentReference w:id="25"/>
      </w:r>
      <w:r w:rsidR="000412AF">
        <w:rPr>
          <w:sz w:val="22"/>
          <w:szCs w:val="22"/>
        </w:rPr>
        <w:t>.</w:t>
      </w:r>
    </w:p>
    <w:p w:rsidR="00411F19" w:rsidRPr="00EF743A" w:rsidRDefault="00411F19" w:rsidP="005B7989">
      <w:pPr>
        <w:pStyle w:val="Default"/>
      </w:pPr>
    </w:p>
    <w:p w:rsidR="005B7989" w:rsidRDefault="005B7989" w:rsidP="005B7989">
      <w:r>
        <w:t xml:space="preserve"> Each </w:t>
      </w:r>
      <w:r w:rsidR="00A27920">
        <w:t>matching</w:t>
      </w:r>
      <w:r>
        <w:t xml:space="preserve"> pair gives rise to</w:t>
      </w:r>
      <w:r w:rsidR="00C462F3">
        <w:t xml:space="preserve"> one equation of the form (3</w:t>
      </w:r>
      <w:r>
        <w:t xml:space="preserve">); therefore, the null space of the matrix which has at least 8 pairs stacked in </w:t>
      </w:r>
      <w:r w:rsidR="00C805B4">
        <w:t>its</w:t>
      </w:r>
      <w:r>
        <w:t xml:space="preserve"> rows gives the linear least square</w:t>
      </w:r>
      <w:r w:rsidR="00C50162">
        <w:t>d</w:t>
      </w:r>
      <w:r>
        <w:t xml:space="preserve"> estimate </w:t>
      </w:r>
      <w:r w:rsidR="00E71F49">
        <w:t>for</w:t>
      </w:r>
      <w:r>
        <w:t xml:space="preserve"> </w:t>
      </w:r>
      <w:r w:rsidR="000944A4" w:rsidRPr="00E4330F">
        <w:rPr>
          <w:position w:val="-4"/>
        </w:rPr>
        <w:object w:dxaOrig="240" w:dyaOrig="260">
          <v:shape id="_x0000_i1041" type="#_x0000_t75" style="width:12pt;height:12.75pt" o:ole="">
            <v:imagedata r:id="rId25" o:title=""/>
          </v:shape>
          <o:OLEObject Type="Embed" ProgID="Equation.DSMT4" ShapeID="_x0000_i1041" DrawAspect="Content" ObjectID="_1357643858" r:id="rId39"/>
        </w:object>
      </w:r>
      <w:r w:rsidR="00081025">
        <w:t>.</w:t>
      </w:r>
      <w:r>
        <w:t xml:space="preserve"> Consequently, the rank constraint of the essential </w:t>
      </w:r>
      <w:commentRangeStart w:id="26"/>
      <w:r>
        <w:t>matrix (</w:t>
      </w:r>
      <m:oMath>
        <m:r>
          <w:rPr>
            <w:rFonts w:ascii="Cambria Math" w:hAnsi="Cambria Math"/>
          </w:rPr>
          <m:t>E</m:t>
        </m:r>
      </m:oMath>
      <w:r>
        <w:t xml:space="preserve"> is of rank 2) can be enforced on by </w:t>
      </w:r>
      <w:commentRangeEnd w:id="26"/>
      <w:r w:rsidR="00EA03E2">
        <w:rPr>
          <w:rStyle w:val="CommentReference"/>
        </w:rPr>
        <w:commentReference w:id="26"/>
      </w:r>
    </w:p>
    <w:p w:rsidR="000944A4" w:rsidRDefault="004A5211" w:rsidP="005B7989">
      <w:r w:rsidRPr="004A5211">
        <w:rPr>
          <w:position w:val="-12"/>
        </w:rPr>
        <w:object w:dxaOrig="2160" w:dyaOrig="380">
          <v:shape id="_x0000_i1042" type="#_x0000_t75" style="width:108pt;height:18.75pt" o:ole="">
            <v:imagedata r:id="rId40" o:title=""/>
          </v:shape>
          <o:OLEObject Type="Embed" ProgID="Equation.DSMT4" ShapeID="_x0000_i1042" DrawAspect="Content" ObjectID="_1357643859" r:id="rId41"/>
        </w:object>
      </w:r>
      <w:r w:rsidR="00C423FB">
        <w:t xml:space="preserve"> …(</w:t>
      </w:r>
      <w:commentRangeStart w:id="27"/>
      <w:r w:rsidR="00C423FB">
        <w:t>4</w:t>
      </w:r>
      <w:commentRangeEnd w:id="27"/>
      <w:r w:rsidR="00EA03E2">
        <w:rPr>
          <w:rStyle w:val="CommentReference"/>
        </w:rPr>
        <w:commentReference w:id="27"/>
      </w:r>
      <w:r w:rsidR="00C423FB">
        <w:t>)</w:t>
      </w:r>
    </w:p>
    <w:p w:rsidR="00B97E60" w:rsidRDefault="00801E88" w:rsidP="00B97E60">
      <w:r>
        <w:t xml:space="preserve">where </w:t>
      </w:r>
      <w:r w:rsidR="003A42D5" w:rsidRPr="003A42D5">
        <w:rPr>
          <w:position w:val="-6"/>
        </w:rPr>
        <w:object w:dxaOrig="260" w:dyaOrig="279">
          <v:shape id="_x0000_i1043" type="#_x0000_t75" style="width:12.75pt;height:14.25pt" o:ole="">
            <v:imagedata r:id="rId42" o:title=""/>
          </v:shape>
          <o:OLEObject Type="Embed" ProgID="Equation.DSMT4" ShapeID="_x0000_i1043" DrawAspect="Content" ObjectID="_1357643860" r:id="rId43"/>
        </w:object>
      </w:r>
      <w:r w:rsidR="00B97E60">
        <w:t xml:space="preserve">and </w:t>
      </w:r>
      <w:r w:rsidR="003A42D5" w:rsidRPr="003A42D5">
        <w:rPr>
          <w:position w:val="-6"/>
        </w:rPr>
        <w:object w:dxaOrig="260" w:dyaOrig="279">
          <v:shape id="_x0000_i1044" type="#_x0000_t75" style="width:12.75pt;height:14.25pt" o:ole="">
            <v:imagedata r:id="rId44" o:title=""/>
          </v:shape>
          <o:OLEObject Type="Embed" ProgID="Equation.DSMT4" ShapeID="_x0000_i1044" DrawAspect="Content" ObjectID="_1357643861" r:id="rId45"/>
        </w:object>
      </w:r>
      <w:r w:rsidR="00B97E60">
        <w:t xml:space="preserve">are obtained from the singular value decomposition of </w:t>
      </w:r>
      <w:r w:rsidR="003A42D5" w:rsidRPr="00E4330F">
        <w:rPr>
          <w:position w:val="-4"/>
        </w:rPr>
        <w:object w:dxaOrig="240" w:dyaOrig="260">
          <v:shape id="_x0000_i1045" type="#_x0000_t75" style="width:12pt;height:12.75pt" o:ole="">
            <v:imagedata r:id="rId25" o:title=""/>
          </v:shape>
          <o:OLEObject Type="Embed" ProgID="Equation.DSMT4" ShapeID="_x0000_i1045" DrawAspect="Content" ObjectID="_1357643862" r:id="rId46"/>
        </w:object>
      </w:r>
    </w:p>
    <w:commentRangeStart w:id="28"/>
    <w:p w:rsidR="00B97E60" w:rsidDel="000A784E" w:rsidRDefault="003A42D5" w:rsidP="00B97E60">
      <w:pPr>
        <w:rPr>
          <w:del w:id="29" w:author="David D. Diel" w:date="2011-01-27T13:06:00Z"/>
        </w:rPr>
      </w:pPr>
      <w:del w:id="30" w:author="David D. Diel" w:date="2011-01-27T13:06:00Z">
        <w:r w:rsidRPr="003A42D5" w:rsidDel="000A784E">
          <w:rPr>
            <w:position w:val="-14"/>
          </w:rPr>
          <w:object w:dxaOrig="2020" w:dyaOrig="400">
            <v:shape id="_x0000_i1046" type="#_x0000_t75" style="width:101.25pt;height:20.25pt" o:ole="">
              <v:imagedata r:id="rId47" o:title=""/>
            </v:shape>
            <o:OLEObject Type="Embed" ProgID="Equation.DSMT4" ShapeID="_x0000_i1046" DrawAspect="Content" ObjectID="_1357643863" r:id="rId48"/>
          </w:object>
        </w:r>
        <w:r w:rsidR="00C423FB" w:rsidDel="000A784E">
          <w:delText>…(5)</w:delText>
        </w:r>
      </w:del>
      <w:commentRangeEnd w:id="28"/>
      <w:r w:rsidR="000A784E">
        <w:rPr>
          <w:rStyle w:val="CommentReference"/>
        </w:rPr>
        <w:commentReference w:id="28"/>
      </w:r>
    </w:p>
    <w:p w:rsidR="005B7989" w:rsidRDefault="005B7989" w:rsidP="005B7989">
      <w:r>
        <w:t xml:space="preserve">Once </w:t>
      </w:r>
      <w:r w:rsidR="00B65794" w:rsidRPr="00E4330F">
        <w:rPr>
          <w:position w:val="-4"/>
        </w:rPr>
        <w:object w:dxaOrig="240" w:dyaOrig="260">
          <v:shape id="_x0000_i1047" type="#_x0000_t75" style="width:12pt;height:12.75pt" o:ole="">
            <v:imagedata r:id="rId25" o:title=""/>
          </v:shape>
          <o:OLEObject Type="Embed" ProgID="Equation.DSMT4" ShapeID="_x0000_i1047" DrawAspect="Content" ObjectID="_1357643864" r:id="rId49"/>
        </w:object>
      </w:r>
      <w:ins w:id="31" w:author="David D. Diel" w:date="2011-01-27T13:16:00Z">
        <w:r w:rsidR="00EA03E2">
          <w:t>has been</w:t>
        </w:r>
      </w:ins>
      <w:del w:id="32" w:author="David D. Diel" w:date="2011-01-27T13:16:00Z">
        <w:r w:rsidDel="00EA03E2">
          <w:delText>is</w:delText>
        </w:r>
      </w:del>
      <w:r>
        <w:t xml:space="preserve"> </w:t>
      </w:r>
      <w:del w:id="33" w:author="David D. Diel" w:date="2011-01-27T13:16:00Z">
        <w:r w:rsidDel="00EA03E2">
          <w:delText>estimated</w:delText>
        </w:r>
      </w:del>
      <w:ins w:id="34" w:author="David D. Diel" w:date="2011-01-27T13:16:00Z">
        <w:r w:rsidR="00EA03E2">
          <w:t>computed</w:t>
        </w:r>
      </w:ins>
      <w:r>
        <w:t xml:space="preserve">, the projection matrices corresponding to the two views at the two nodes </w:t>
      </w:r>
      <w:r w:rsidR="00B200E5" w:rsidRPr="00B65794">
        <w:rPr>
          <w:position w:val="-6"/>
        </w:rPr>
        <w:object w:dxaOrig="200" w:dyaOrig="220">
          <v:shape id="_x0000_i1048" type="#_x0000_t75" style="width:9.75pt;height:11.25pt" o:ole="">
            <v:imagedata r:id="rId11" o:title=""/>
          </v:shape>
          <o:OLEObject Type="Embed" ProgID="Equation.DSMT4" ShapeID="_x0000_i1048" DrawAspect="Content" ObjectID="_1357643865" r:id="rId50"/>
        </w:object>
      </w:r>
      <w:r>
        <w:t xml:space="preserve">and </w:t>
      </w:r>
      <w:r w:rsidR="00B200E5" w:rsidRPr="00B65794">
        <w:rPr>
          <w:position w:val="-6"/>
        </w:rPr>
        <w:object w:dxaOrig="200" w:dyaOrig="279">
          <v:shape id="_x0000_i1049" type="#_x0000_t75" style="width:9.75pt;height:14.25pt" o:ole="">
            <v:imagedata r:id="rId51" o:title=""/>
          </v:shape>
          <o:OLEObject Type="Embed" ProgID="Equation.DSMT4" ShapeID="_x0000_i1049" DrawAspect="Content" ObjectID="_1357643866" r:id="rId52"/>
        </w:object>
      </w:r>
      <w:r>
        <w:t xml:space="preserve"> can be formed by decomposition of the essential matrix</w:t>
      </w:r>
    </w:p>
    <w:p w:rsidR="00B200E5" w:rsidRDefault="00B200E5" w:rsidP="005B7989">
      <w:r w:rsidRPr="00B200E5">
        <w:rPr>
          <w:i/>
          <w:position w:val="-14"/>
        </w:rPr>
        <w:object w:dxaOrig="1260" w:dyaOrig="400">
          <v:shape id="_x0000_i1050" type="#_x0000_t75" style="width:63pt;height:20.25pt" o:ole="">
            <v:imagedata r:id="rId53" o:title=""/>
          </v:shape>
          <o:OLEObject Type="Embed" ProgID="Equation.DSMT4" ShapeID="_x0000_i1050" DrawAspect="Content" ObjectID="_1357643867" r:id="rId54"/>
        </w:object>
      </w:r>
      <w:r w:rsidR="00430B9A">
        <w:t>…(</w:t>
      </w:r>
      <w:commentRangeStart w:id="35"/>
      <w:r w:rsidR="00430B9A">
        <w:t>6</w:t>
      </w:r>
      <w:commentRangeEnd w:id="35"/>
      <w:r w:rsidR="00EA03E2">
        <w:rPr>
          <w:rStyle w:val="CommentReference"/>
        </w:rPr>
        <w:commentReference w:id="35"/>
      </w:r>
      <w:r w:rsidR="00430B9A">
        <w:t>)</w:t>
      </w:r>
      <w:r w:rsidRPr="00B200E5">
        <w:t xml:space="preserve"> </w:t>
      </w:r>
    </w:p>
    <w:commentRangeStart w:id="36"/>
    <w:p w:rsidR="001C3517" w:rsidRPr="00B200E5" w:rsidRDefault="00B200E5" w:rsidP="001C3517">
      <w:r w:rsidRPr="00B200E5">
        <w:rPr>
          <w:position w:val="-12"/>
        </w:rPr>
        <w:object w:dxaOrig="8559" w:dyaOrig="380">
          <v:shape id="_x0000_i1051" type="#_x0000_t75" style="width:428.25pt;height:18.75pt" o:ole="">
            <v:imagedata r:id="rId55" o:title=""/>
          </v:shape>
          <o:OLEObject Type="Embed" ProgID="Equation.DSMT4" ShapeID="_x0000_i1051" DrawAspect="Content" ObjectID="_1357643868" r:id="rId56"/>
        </w:object>
      </w:r>
      <w:commentRangeEnd w:id="36"/>
      <w:r w:rsidR="00B46568">
        <w:rPr>
          <w:rStyle w:val="CommentReference"/>
        </w:rPr>
        <w:commentReference w:id="36"/>
      </w:r>
      <w:r w:rsidR="00430B9A">
        <w:t>…(7)</w:t>
      </w:r>
    </w:p>
    <w:p w:rsidR="005B7989" w:rsidRDefault="00505EAA" w:rsidP="00505EAA">
      <w:r>
        <w:t>W</w:t>
      </w:r>
      <w:r w:rsidR="009607B3">
        <w:t>here</w:t>
      </w:r>
      <w:r>
        <w:t xml:space="preserve"> </w:t>
      </w:r>
      <w:r w:rsidR="00B200E5" w:rsidRPr="00B200E5">
        <w:rPr>
          <w:position w:val="-12"/>
        </w:rPr>
        <w:object w:dxaOrig="279" w:dyaOrig="360">
          <v:shape id="_x0000_i1052" type="#_x0000_t75" style="width:14.25pt;height:18pt" o:ole="">
            <v:imagedata r:id="rId57" o:title=""/>
          </v:shape>
          <o:OLEObject Type="Embed" ProgID="Equation.DSMT4" ShapeID="_x0000_i1052" DrawAspect="Content" ObjectID="_1357643869" r:id="rId58"/>
        </w:object>
      </w:r>
      <w:r>
        <w:t xml:space="preserve">is the last column </w:t>
      </w:r>
      <w:r w:rsidR="006F2798">
        <w:t>of</w:t>
      </w:r>
      <w:r w:rsidR="00B200E5" w:rsidRPr="00B200E5">
        <w:rPr>
          <w:position w:val="-6"/>
        </w:rPr>
        <w:object w:dxaOrig="260" w:dyaOrig="279">
          <v:shape id="_x0000_i1053" type="#_x0000_t75" style="width:12.75pt;height:14.25pt" o:ole="">
            <v:imagedata r:id="rId59" o:title=""/>
          </v:shape>
          <o:OLEObject Type="Embed" ProgID="Equation.DSMT4" ShapeID="_x0000_i1053" DrawAspect="Content" ObjectID="_1357643870" r:id="rId60"/>
        </w:object>
      </w:r>
      <w:r w:rsidR="000E736D">
        <w:t xml:space="preserve">, </w:t>
      </w:r>
      <w:r w:rsidR="00A0648D">
        <w:t>and</w:t>
      </w:r>
      <w:commentRangeStart w:id="37"/>
      <w:r w:rsidR="006F2798" w:rsidRPr="00B200E5">
        <w:rPr>
          <w:position w:val="-50"/>
        </w:rPr>
        <w:object w:dxaOrig="1719" w:dyaOrig="1120">
          <v:shape id="_x0000_i1054" type="#_x0000_t75" style="width:86.25pt;height:56.25pt" o:ole="">
            <v:imagedata r:id="rId61" o:title=""/>
          </v:shape>
          <o:OLEObject Type="Embed" ProgID="Equation.DSMT4" ShapeID="_x0000_i1054" DrawAspect="Content" ObjectID="_1357643871" r:id="rId62"/>
        </w:object>
      </w:r>
      <w:commentRangeEnd w:id="37"/>
      <w:r w:rsidR="00B46568">
        <w:rPr>
          <w:rStyle w:val="CommentReference"/>
        </w:rPr>
        <w:commentReference w:id="37"/>
      </w:r>
      <w:r w:rsidR="006F2798">
        <w:t>.</w:t>
      </w:r>
    </w:p>
    <w:p w:rsidR="005B686D" w:rsidRDefault="005B7989" w:rsidP="005B7989">
      <w:r>
        <w:t xml:space="preserve">Since there are </w:t>
      </w:r>
      <w:r w:rsidRPr="00064AD3">
        <w:rPr>
          <w:iCs/>
        </w:rPr>
        <w:t xml:space="preserve">four possible choices for the second camera </w:t>
      </w:r>
      <w:r w:rsidR="00257067" w:rsidRPr="00064AD3">
        <w:rPr>
          <w:iCs/>
        </w:rPr>
        <w:t>matrix</w:t>
      </w:r>
      <w:r w:rsidR="00FA0769" w:rsidRPr="00FA0769">
        <w:rPr>
          <w:iCs/>
          <w:position w:val="-12"/>
        </w:rPr>
        <w:object w:dxaOrig="380" w:dyaOrig="360">
          <v:shape id="_x0000_i1055" type="#_x0000_t75" style="width:18.75pt;height:18pt" o:ole="">
            <v:imagedata r:id="rId63" o:title=""/>
          </v:shape>
          <o:OLEObject Type="Embed" ProgID="Equation.DSMT4" ShapeID="_x0000_i1055" DrawAspect="Content" ObjectID="_1357643872" r:id="rId64"/>
        </w:object>
      </w:r>
      <w:r w:rsidRPr="00064AD3">
        <w:t>,</w:t>
      </w:r>
      <w:r>
        <w:t xml:space="preserve"> we e</w:t>
      </w:r>
      <w:r w:rsidR="00657564">
        <w:t>mploy the visibility constraint</w:t>
      </w:r>
      <w:r w:rsidR="00E1644D">
        <w:t xml:space="preserve"> to select the correct solution. In that, w</w:t>
      </w:r>
      <w:r>
        <w:t>e</w:t>
      </w:r>
      <w:r w:rsidR="00E1644D">
        <w:t xml:space="preserve"> triangulate each matched pair </w:t>
      </w:r>
      <w:r w:rsidR="0075345C">
        <w:t xml:space="preserve">using each of the solutions, </w:t>
      </w:r>
      <w:r w:rsidR="00E1644D">
        <w:t>and accordingly</w:t>
      </w:r>
      <w:r>
        <w:t xml:space="preserve"> select the solution which results in a positive depth for the highest number of </w:t>
      </w:r>
      <w:r w:rsidR="0075345C">
        <w:t>pairs</w:t>
      </w:r>
      <w:r>
        <w:t>.</w:t>
      </w:r>
      <w:r w:rsidR="00901CA8">
        <w:t xml:space="preserve"> Additionally, we apply sparse bundle adjustment </w:t>
      </w:r>
      <w:r w:rsidR="0036147A">
        <w:t>[</w:t>
      </w:r>
      <w:r w:rsidR="007428C3">
        <w:t>2</w:t>
      </w:r>
      <w:r w:rsidR="0036147A">
        <w:t xml:space="preserve">] </w:t>
      </w:r>
      <w:r w:rsidR="00901CA8">
        <w:t xml:space="preserve">as a final step to optimize the obtained </w:t>
      </w:r>
      <w:r w:rsidR="002C47D8">
        <w:t>cameras</w:t>
      </w:r>
      <w:r w:rsidR="00901CA8">
        <w:t xml:space="preserve">. </w:t>
      </w:r>
      <w:r>
        <w:t xml:space="preserve"> </w:t>
      </w:r>
    </w:p>
    <w:p w:rsidR="000F2C5E" w:rsidRDefault="005B7989" w:rsidP="005B7989">
      <w:del w:id="38" w:author="David D. Diel" w:date="2011-01-27T13:40:00Z">
        <w:r w:rsidDel="00B46568">
          <w:delText xml:space="preserve">The </w:delText>
        </w:r>
      </w:del>
      <w:del w:id="39" w:author="David D. Diel" w:date="2011-01-27T11:33:00Z">
        <w:r w:rsidDel="008C06A3">
          <w:delText xml:space="preserve">estimated </w:delText>
        </w:r>
      </w:del>
      <w:del w:id="40" w:author="David D. Diel" w:date="2011-01-27T13:40:00Z">
        <w:r w:rsidDel="00B46568">
          <w:delText>camera</w:delText>
        </w:r>
      </w:del>
      <w:del w:id="41" w:author="David D. Diel" w:date="2011-01-27T11:32:00Z">
        <w:r w:rsidDel="008C06A3">
          <w:delText>s</w:delText>
        </w:r>
      </w:del>
      <w:del w:id="42" w:author="David D. Diel" w:date="2011-01-27T13:40:00Z">
        <w:r w:rsidDel="00B46568">
          <w:delText xml:space="preserve"> contain the relative rotation</w:delText>
        </w:r>
        <w:r w:rsidR="00FA0769" w:rsidRPr="00FA0769" w:rsidDel="00B46568">
          <w:rPr>
            <w:position w:val="-4"/>
          </w:rPr>
          <w:object w:dxaOrig="260" w:dyaOrig="260">
            <v:shape id="_x0000_i1056" type="#_x0000_t75" style="width:12.75pt;height:12.75pt" o:ole="">
              <v:imagedata r:id="rId65" o:title=""/>
            </v:shape>
            <o:OLEObject Type="Embed" ProgID="Equation.DSMT4" ShapeID="_x0000_i1056" DrawAspect="Content" ObjectID="_1357643873" r:id="rId66"/>
          </w:object>
        </w:r>
        <w:r w:rsidR="007E0298" w:rsidDel="00B46568">
          <w:delText>and</w:delText>
        </w:r>
        <w:r w:rsidDel="00B46568">
          <w:delText xml:space="preserve"> </w:delText>
        </w:r>
        <w:r w:rsidR="007E0298" w:rsidDel="00B46568">
          <w:delText xml:space="preserve">the </w:delText>
        </w:r>
        <w:r w:rsidDel="00B46568">
          <w:delText>relative translation</w:delText>
        </w:r>
        <w:r w:rsidR="00FA0769" w:rsidRPr="00FA0769" w:rsidDel="00B46568">
          <w:rPr>
            <w:position w:val="-4"/>
          </w:rPr>
          <w:object w:dxaOrig="240" w:dyaOrig="260">
            <v:shape id="_x0000_i1057" type="#_x0000_t75" style="width:12pt;height:12.75pt" o:ole="">
              <v:imagedata r:id="rId67" o:title=""/>
            </v:shape>
            <o:OLEObject Type="Embed" ProgID="Equation.DSMT4" ShapeID="_x0000_i1057" DrawAspect="Content" ObjectID="_1357643874" r:id="rId68"/>
          </w:object>
        </w:r>
        <w:r w:rsidDel="00B46568">
          <w:delText>. Therefore, t</w:delText>
        </w:r>
      </w:del>
      <w:ins w:id="43" w:author="David D. Diel" w:date="2011-01-27T13:40:00Z">
        <w:r w:rsidR="00B46568">
          <w:t>T</w:t>
        </w:r>
      </w:ins>
      <w:r>
        <w:t>he recovered motion can be directly compared to the candidate trajectory</w:t>
      </w:r>
      <w:r w:rsidR="007E0298">
        <w:t xml:space="preserve"> </w:t>
      </w:r>
      <w:r w:rsidR="00D23D6C" w:rsidRPr="005E0BAC">
        <w:rPr>
          <w:position w:val="-4"/>
        </w:rPr>
        <w:object w:dxaOrig="200" w:dyaOrig="260">
          <v:shape id="_x0000_i1058" type="#_x0000_t75" style="width:9.75pt;height:12.75pt" o:ole="">
            <v:imagedata r:id="rId7" o:title=""/>
          </v:shape>
          <o:OLEObject Type="Embed" ProgID="Equation.DSMT4" ShapeID="_x0000_i1058" DrawAspect="Content" ObjectID="_1357643875" r:id="rId69"/>
        </w:object>
      </w:r>
      <w:r>
        <w:t xml:space="preserve">which is </w:t>
      </w:r>
      <w:commentRangeStart w:id="44"/>
      <w:r>
        <w:t>represented as a rotation matrix</w:t>
      </w:r>
      <w:r w:rsidRPr="00EA3538">
        <w:rPr>
          <w:b/>
        </w:rPr>
        <w:t xml:space="preserve"> </w:t>
      </w:r>
      <w:r w:rsidR="0095434C" w:rsidRPr="00FA0769">
        <w:rPr>
          <w:position w:val="-4"/>
        </w:rPr>
        <w:object w:dxaOrig="320" w:dyaOrig="260">
          <v:shape id="_x0000_i1059" type="#_x0000_t75" style="width:15.75pt;height:12.75pt" o:ole="">
            <v:imagedata r:id="rId70" o:title=""/>
          </v:shape>
          <o:OLEObject Type="Embed" ProgID="Equation.DSMT4" ShapeID="_x0000_i1059" DrawAspect="Content" ObjectID="_1357643876" r:id="rId71"/>
        </w:object>
      </w:r>
      <w:r>
        <w:t xml:space="preserve">and a translational </w:t>
      </w:r>
      <w:r w:rsidR="007F4CA0">
        <w:t>vector</w:t>
      </w:r>
      <w:r w:rsidR="0095434C" w:rsidRPr="0095434C">
        <w:rPr>
          <w:position w:val="-4"/>
        </w:rPr>
        <w:object w:dxaOrig="300" w:dyaOrig="260">
          <v:shape id="_x0000_i1060" type="#_x0000_t75" style="width:15pt;height:12.75pt" o:ole="">
            <v:imagedata r:id="rId72" o:title=""/>
          </v:shape>
          <o:OLEObject Type="Embed" ProgID="Equation.DSMT4" ShapeID="_x0000_i1060" DrawAspect="Content" ObjectID="_1357643877" r:id="rId73"/>
        </w:object>
      </w:r>
      <w:commentRangeEnd w:id="44"/>
      <w:r w:rsidR="00B46568">
        <w:rPr>
          <w:rStyle w:val="CommentReference"/>
        </w:rPr>
        <w:commentReference w:id="44"/>
      </w:r>
      <w:r>
        <w:t xml:space="preserve">. Hence, we extract </w:t>
      </w:r>
      <w:commentRangeStart w:id="45"/>
      <w:r>
        <w:t>Euler angles</w:t>
      </w:r>
      <w:commentRangeEnd w:id="45"/>
      <w:r w:rsidR="00480EF0">
        <w:rPr>
          <w:rStyle w:val="CommentReference"/>
        </w:rPr>
        <w:commentReference w:id="45"/>
      </w:r>
      <w:r w:rsidR="005175B7">
        <w:t xml:space="preserve"> </w:t>
      </w:r>
      <w:del w:id="46" w:author="David D. Diel" w:date="2011-01-27T13:51:00Z">
        <w:r w:rsidR="005175B7" w:rsidRPr="005175B7" w:rsidDel="00480EF0">
          <w:rPr>
            <w:position w:val="-12"/>
          </w:rPr>
          <w:object w:dxaOrig="1420" w:dyaOrig="360">
            <v:shape id="_x0000_i1061" type="#_x0000_t75" style="width:71.25pt;height:18pt" o:ole="">
              <v:imagedata r:id="rId74" o:title=""/>
            </v:shape>
            <o:OLEObject Type="Embed" ProgID="Equation.DSMT4" ShapeID="_x0000_i1061" DrawAspect="Content" ObjectID="_1357643878" r:id="rId75"/>
          </w:object>
        </w:r>
        <w:r w:rsidDel="00480EF0">
          <w:delText>and</w:delText>
        </w:r>
        <w:r w:rsidR="005175B7" w:rsidDel="00480EF0">
          <w:delText xml:space="preserve"> </w:delText>
        </w:r>
      </w:del>
      <w:commentRangeStart w:id="47"/>
      <w:del w:id="48" w:author="David D. Diel" w:date="2011-01-27T13:50:00Z">
        <w:r w:rsidR="005175B7" w:rsidRPr="005175B7" w:rsidDel="00480EF0">
          <w:rPr>
            <w:position w:val="-12"/>
          </w:rPr>
          <w:object w:dxaOrig="1680" w:dyaOrig="360">
            <v:shape id="_x0000_i1062" type="#_x0000_t75" style="width:84pt;height:18pt" o:ole="">
              <v:imagedata r:id="rId76" o:title=""/>
            </v:shape>
            <o:OLEObject Type="Embed" ProgID="Equation.DSMT4" ShapeID="_x0000_i1062" DrawAspect="Content" ObjectID="_1357643879" r:id="rId77"/>
          </w:object>
        </w:r>
        <w:commentRangeEnd w:id="47"/>
        <w:r w:rsidR="00480EF0" w:rsidDel="00480EF0">
          <w:rPr>
            <w:rStyle w:val="CommentReference"/>
          </w:rPr>
          <w:commentReference w:id="47"/>
        </w:r>
        <w:r w:rsidDel="00480EF0">
          <w:delText xml:space="preserve"> </w:delText>
        </w:r>
      </w:del>
      <w:del w:id="49" w:author="David D. Diel" w:date="2011-01-27T13:51:00Z">
        <w:r w:rsidDel="00480EF0">
          <w:delText>from</w:delText>
        </w:r>
        <w:r w:rsidR="005175B7" w:rsidDel="00480EF0">
          <w:delText xml:space="preserve"> </w:delText>
        </w:r>
        <w:r w:rsidR="005175B7" w:rsidRPr="00FA0769" w:rsidDel="00480EF0">
          <w:rPr>
            <w:position w:val="-4"/>
          </w:rPr>
          <w:object w:dxaOrig="260" w:dyaOrig="260">
            <v:shape id="_x0000_i1063" type="#_x0000_t75" style="width:12.75pt;height:12.75pt" o:ole="">
              <v:imagedata r:id="rId65" o:title=""/>
            </v:shape>
            <o:OLEObject Type="Embed" ProgID="Equation.DSMT4" ShapeID="_x0000_i1063" DrawAspect="Content" ObjectID="_1357643880" r:id="rId78"/>
          </w:object>
        </w:r>
        <w:r w:rsidR="0079507C" w:rsidDel="00480EF0">
          <w:delText xml:space="preserve">and </w:delText>
        </w:r>
        <w:r w:rsidR="005175B7" w:rsidRPr="00FA0769" w:rsidDel="00480EF0">
          <w:rPr>
            <w:position w:val="-4"/>
          </w:rPr>
          <w:object w:dxaOrig="320" w:dyaOrig="260">
            <v:shape id="_x0000_i1064" type="#_x0000_t75" style="width:15.75pt;height:12.75pt" o:ole="">
              <v:imagedata r:id="rId79" o:title=""/>
            </v:shape>
            <o:OLEObject Type="Embed" ProgID="Equation.DSMT4" ShapeID="_x0000_i1064" DrawAspect="Content" ObjectID="_1357643881" r:id="rId80"/>
          </w:object>
        </w:r>
        <w:r w:rsidR="005175B7" w:rsidDel="00480EF0">
          <w:delText xml:space="preserve"> </w:delText>
        </w:r>
        <w:r w:rsidDel="00480EF0">
          <w:delText>respectively</w:delText>
        </w:r>
      </w:del>
      <w:r>
        <w:t>, and then compute the normalized residual of</w:t>
      </w:r>
      <w:r w:rsidR="00CF4DA7">
        <w:t xml:space="preserve"> </w:t>
      </w:r>
      <w:r w:rsidR="00861AB2" w:rsidRPr="005E0BAC">
        <w:rPr>
          <w:position w:val="-4"/>
        </w:rPr>
        <w:object w:dxaOrig="200" w:dyaOrig="260">
          <v:shape id="_x0000_i1065" type="#_x0000_t75" style="width:9.75pt;height:12.75pt" o:ole="">
            <v:imagedata r:id="rId7" o:title=""/>
          </v:shape>
          <o:OLEObject Type="Embed" ProgID="Equation.DSMT4" ShapeID="_x0000_i1065" DrawAspect="Content" ObjectID="_1357643882" r:id="rId81"/>
        </w:object>
      </w:r>
      <w:r>
        <w:t>as</w:t>
      </w:r>
    </w:p>
    <w:p w:rsidR="00840E59" w:rsidRDefault="000F2C5E" w:rsidP="005B7989">
      <w:r w:rsidRPr="000F2C5E">
        <w:rPr>
          <w:rFonts w:cs="TimesNewRomanPS-BoldMT"/>
          <w:bCs/>
          <w:position w:val="-30"/>
        </w:rPr>
        <w:object w:dxaOrig="2920" w:dyaOrig="720">
          <v:shape id="_x0000_i1066" type="#_x0000_t75" style="width:145.5pt;height:36pt" o:ole="">
            <v:imagedata r:id="rId82" o:title=""/>
          </v:shape>
          <o:OLEObject Type="Embed" ProgID="Equation.DSMT4" ShapeID="_x0000_i1066" DrawAspect="Content" ObjectID="_1357643883" r:id="rId83"/>
        </w:object>
      </w:r>
      <w:r w:rsidR="009A3BB0">
        <w:rPr>
          <w:b/>
        </w:rPr>
        <w:t>….</w:t>
      </w:r>
      <w:r w:rsidR="009A3BB0" w:rsidRPr="00840E59">
        <w:t>(9)</w:t>
      </w:r>
    </w:p>
    <w:p w:rsidR="00CC73D5" w:rsidRDefault="00C12153" w:rsidP="005B7989">
      <w:del w:id="50" w:author="David D. Diel" w:date="2011-01-27T11:39:00Z">
        <w:r w:rsidDel="008C06A3">
          <w:delText>w</w:delText>
        </w:r>
        <w:r w:rsidR="00840E59" w:rsidDel="008C06A3">
          <w:delText>here</w:delText>
        </w:r>
        <w:r w:rsidDel="008C06A3">
          <w:delText xml:space="preserve"> </w:delText>
        </w:r>
        <w:r w:rsidRPr="00C12153" w:rsidDel="008C06A3">
          <w:rPr>
            <w:position w:val="-12"/>
          </w:rPr>
          <w:object w:dxaOrig="340" w:dyaOrig="360">
            <v:shape id="_x0000_i1067" type="#_x0000_t75" style="width:17.25pt;height:18pt" o:ole="">
              <v:imagedata r:id="rId84" o:title=""/>
            </v:shape>
            <o:OLEObject Type="Embed" ProgID="Equation.DSMT4" ShapeID="_x0000_i1067" DrawAspect="Content" ObjectID="_1357643884" r:id="rId85"/>
          </w:object>
        </w:r>
        <w:r w:rsidR="00840E59" w:rsidDel="008C06A3">
          <w:delText xml:space="preserve"> and </w:delText>
        </w:r>
        <w:r w:rsidRPr="00C12153" w:rsidDel="008C06A3">
          <w:rPr>
            <w:position w:val="-12"/>
          </w:rPr>
          <w:object w:dxaOrig="340" w:dyaOrig="360">
            <v:shape id="_x0000_i1068" type="#_x0000_t75" style="width:17.25pt;height:18pt" o:ole="">
              <v:imagedata r:id="rId86" o:title=""/>
            </v:shape>
            <o:OLEObject Type="Embed" ProgID="Equation.DSMT4" ShapeID="_x0000_i1068" DrawAspect="Content" ObjectID="_1357643885" r:id="rId87"/>
          </w:object>
        </w:r>
        <w:r w:rsidR="00840E59" w:rsidDel="008C06A3">
          <w:delText xml:space="preserve"> </w:delText>
        </w:r>
        <w:r w:rsidR="00933469" w:rsidDel="008C06A3">
          <w:delText>normalize</w:delText>
        </w:r>
        <w:r w:rsidR="003268E5" w:rsidDel="008C06A3">
          <w:delText xml:space="preserve"> the residual </w:delText>
        </w:r>
      </w:del>
      <w:del w:id="51" w:author="David D. Diel" w:date="2011-01-27T11:36:00Z">
        <w:r w:rsidR="00840E59" w:rsidDel="008C06A3">
          <w:delText xml:space="preserve">such that </w:delText>
        </w:r>
        <w:r w:rsidR="00F908BF" w:rsidDel="008C06A3">
          <w:delText>its</w:delText>
        </w:r>
        <w:r w:rsidR="00840E59" w:rsidDel="008C06A3">
          <w:delText xml:space="preserve"> maximum</w:delText>
        </w:r>
        <w:r w:rsidR="00F908BF" w:rsidDel="008C06A3">
          <w:delText xml:space="preserve"> possible value</w:delText>
        </w:r>
        <w:r w:rsidR="00840E59" w:rsidDel="008C06A3">
          <w:delText xml:space="preserve"> is 1. Namely, we set</w:delText>
        </w:r>
        <w:r w:rsidR="00D81FF0" w:rsidDel="008C06A3">
          <w:delText xml:space="preserve"> </w:delText>
        </w:r>
        <w:r w:rsidR="002D0D25" w:rsidRPr="00C12153" w:rsidDel="008C06A3">
          <w:rPr>
            <w:position w:val="-12"/>
          </w:rPr>
          <w:object w:dxaOrig="880" w:dyaOrig="360">
            <v:shape id="_x0000_i1069" type="#_x0000_t75" style="width:44.25pt;height:18pt" o:ole="">
              <v:imagedata r:id="rId88" o:title=""/>
            </v:shape>
            <o:OLEObject Type="Embed" ProgID="Equation.DSMT4" ShapeID="_x0000_i1069" DrawAspect="Content" ObjectID="_1357643886" r:id="rId89"/>
          </w:object>
        </w:r>
        <w:r w:rsidR="001C57BA" w:rsidDel="008C06A3">
          <w:delText>m</w:delText>
        </w:r>
        <w:r w:rsidR="00933469" w:rsidDel="008C06A3">
          <w:delText xml:space="preserve">aximum </w:delText>
        </w:r>
        <w:r w:rsidR="001C57BA" w:rsidDel="008C06A3">
          <w:delText>r</w:delText>
        </w:r>
        <w:r w:rsidR="00933469" w:rsidDel="008C06A3">
          <w:delText xml:space="preserve">otational </w:delText>
        </w:r>
        <w:r w:rsidR="005D52E2" w:rsidDel="008C06A3">
          <w:delText>error</w:delText>
        </w:r>
        <w:r w:rsidR="002D0D25" w:rsidRPr="002D0D25" w:rsidDel="008C06A3">
          <w:rPr>
            <w:position w:val="-12"/>
          </w:rPr>
          <w:object w:dxaOrig="2380" w:dyaOrig="360">
            <v:shape id="_x0000_i1070" type="#_x0000_t75" style="width:119.25pt;height:18pt" o:ole="">
              <v:imagedata r:id="rId90" o:title=""/>
            </v:shape>
            <o:OLEObject Type="Embed" ProgID="Equation.DSMT4" ShapeID="_x0000_i1070" DrawAspect="Content" ObjectID="_1357643887" r:id="rId91"/>
          </w:object>
        </w:r>
        <w:r w:rsidR="00933469" w:rsidDel="008C06A3">
          <w:delText xml:space="preserve">, </w:delText>
        </w:r>
        <w:r w:rsidR="002D0D25" w:rsidDel="008C06A3">
          <w:delText xml:space="preserve">and </w:delText>
        </w:r>
        <w:r w:rsidR="002D0D25" w:rsidRPr="00C12153" w:rsidDel="008C06A3">
          <w:rPr>
            <w:position w:val="-12"/>
          </w:rPr>
          <w:object w:dxaOrig="880" w:dyaOrig="360">
            <v:shape id="_x0000_i1071" type="#_x0000_t75" style="width:44.25pt;height:18pt" o:ole="">
              <v:imagedata r:id="rId92" o:title=""/>
            </v:shape>
            <o:OLEObject Type="Embed" ProgID="Equation.DSMT4" ShapeID="_x0000_i1071" DrawAspect="Content" ObjectID="_1357643888" r:id="rId93"/>
          </w:object>
        </w:r>
        <w:r w:rsidR="001C57BA" w:rsidDel="008C06A3">
          <w:delText>m</w:delText>
        </w:r>
        <w:r w:rsidR="00933469" w:rsidDel="008C06A3">
          <w:delText xml:space="preserve">aximum </w:delText>
        </w:r>
        <w:r w:rsidR="001C57BA" w:rsidDel="008C06A3">
          <w:delText>t</w:delText>
        </w:r>
        <w:r w:rsidR="00933469" w:rsidDel="008C06A3">
          <w:delText xml:space="preserve">ranslational </w:delText>
        </w:r>
        <w:r w:rsidR="001C57BA" w:rsidDel="008C06A3">
          <w:delText>e</w:delText>
        </w:r>
        <w:r w:rsidR="00933469" w:rsidDel="008C06A3">
          <w:delText>rror</w:delText>
        </w:r>
        <w:r w:rsidR="00CC73D5" w:rsidDel="008C06A3">
          <w:delText xml:space="preserve"> </w:delText>
        </w:r>
        <w:commentRangeStart w:id="52"/>
        <w:r w:rsidR="00CC73D5" w:rsidRPr="00CC73D5" w:rsidDel="008C06A3">
          <w:rPr>
            <w:position w:val="-4"/>
          </w:rPr>
          <w:object w:dxaOrig="380" w:dyaOrig="260">
            <v:shape id="_x0000_i1072" type="#_x0000_t75" style="width:18.75pt;height:12.75pt" o:ole="">
              <v:imagedata r:id="rId94" o:title=""/>
            </v:shape>
            <o:OLEObject Type="Embed" ProgID="Equation.DSMT4" ShapeID="_x0000_i1072" DrawAspect="Content" ObjectID="_1357643889" r:id="rId95"/>
          </w:object>
        </w:r>
      </w:del>
      <w:commentRangeEnd w:id="52"/>
      <w:r w:rsidR="008C06A3">
        <w:rPr>
          <w:rStyle w:val="CommentReference"/>
        </w:rPr>
        <w:commentReference w:id="52"/>
      </w:r>
      <w:r w:rsidR="00CC73D5">
        <w:t>.</w:t>
      </w:r>
    </w:p>
    <w:p w:rsidR="00EA3538" w:rsidRDefault="00933469" w:rsidP="005B7989">
      <w:pPr>
        <w:rPr>
          <w:position w:val="-16"/>
        </w:rPr>
      </w:pPr>
      <w:r>
        <w:t>.</w:t>
      </w:r>
      <w:r w:rsidR="00840E59">
        <w:rPr>
          <w:b/>
        </w:rPr>
        <w:t xml:space="preserve"> </w:t>
      </w:r>
      <w:r w:rsidR="00840E59">
        <w:t xml:space="preserve"> </w:t>
      </w:r>
    </w:p>
    <w:p w:rsidR="005B7989" w:rsidRDefault="00B42664" w:rsidP="005B7989">
      <w:pPr>
        <w:rPr>
          <w:b/>
        </w:rPr>
      </w:pPr>
      <w:r>
        <w:rPr>
          <w:b/>
        </w:rPr>
        <w:t>2</w:t>
      </w:r>
      <w:r w:rsidR="005B7989" w:rsidRPr="00DB74A1">
        <w:rPr>
          <w:b/>
        </w:rPr>
        <w:t>-</w:t>
      </w:r>
      <w:r w:rsidR="00793A16">
        <w:rPr>
          <w:b/>
        </w:rPr>
        <w:t xml:space="preserve">Fast </w:t>
      </w:r>
      <w:r w:rsidR="00627295">
        <w:rPr>
          <w:b/>
        </w:rPr>
        <w:t>Point</w:t>
      </w:r>
      <w:r w:rsidR="005B7989" w:rsidRPr="00DB74A1">
        <w:rPr>
          <w:b/>
        </w:rPr>
        <w:t>-</w:t>
      </w:r>
      <w:r w:rsidR="00627295">
        <w:rPr>
          <w:b/>
        </w:rPr>
        <w:t>B</w:t>
      </w:r>
      <w:r w:rsidR="005B7989" w:rsidRPr="00DB74A1">
        <w:rPr>
          <w:b/>
        </w:rPr>
        <w:t xml:space="preserve">ased </w:t>
      </w:r>
      <w:r w:rsidR="005B7989">
        <w:rPr>
          <w:b/>
        </w:rPr>
        <w:t>Measure</w:t>
      </w:r>
      <w:r w:rsidR="005B7989" w:rsidRPr="00DB74A1">
        <w:rPr>
          <w:b/>
        </w:rPr>
        <w:t>:</w:t>
      </w:r>
    </w:p>
    <w:p w:rsidR="005B7989" w:rsidRDefault="00402ED3" w:rsidP="005B7989">
      <w:pPr>
        <w:spacing w:before="120" w:after="120" w:line="240" w:lineRule="auto"/>
      </w:pPr>
      <w:r>
        <w:t>Alternatively, t</w:t>
      </w:r>
      <w:r w:rsidR="005B7989">
        <w:t>he matched sets of points</w:t>
      </w:r>
      <w:r w:rsidR="00A92C10">
        <w:t xml:space="preserve"> </w:t>
      </w:r>
      <w:r w:rsidR="00A92C10" w:rsidRPr="00DC3FBA">
        <w:rPr>
          <w:position w:val="-12"/>
        </w:rPr>
        <w:object w:dxaOrig="780" w:dyaOrig="360">
          <v:shape id="_x0000_i1073" type="#_x0000_t75" style="width:39pt;height:18pt" o:ole="">
            <v:imagedata r:id="rId9" o:title=""/>
          </v:shape>
          <o:OLEObject Type="Embed" ProgID="Equation.DSMT4" ShapeID="_x0000_i1073" DrawAspect="Content" ObjectID="_1357643890" r:id="rId96"/>
        </w:object>
      </w:r>
      <w:r w:rsidR="005B7989">
        <w:t xml:space="preserve"> can also be directly used to </w:t>
      </w:r>
      <w:del w:id="53" w:author="David D. Diel" w:date="2011-01-27T13:45:00Z">
        <w:r w:rsidR="005B7989" w:rsidDel="00480EF0">
          <w:delText xml:space="preserve">estimate </w:delText>
        </w:r>
      </w:del>
      <w:ins w:id="54" w:author="David D. Diel" w:date="2011-01-27T13:45:00Z">
        <w:r w:rsidR="00480EF0">
          <w:t>compute</w:t>
        </w:r>
        <w:r w:rsidR="00480EF0">
          <w:t xml:space="preserve"> </w:t>
        </w:r>
      </w:ins>
      <w:del w:id="55" w:author="David D. Diel" w:date="2011-01-27T13:45:00Z">
        <w:r w:rsidR="005B7989" w:rsidDel="00480EF0">
          <w:delText>the</w:delText>
        </w:r>
      </w:del>
      <w:ins w:id="56" w:author="David D. Diel" w:date="2011-01-27T13:45:00Z">
        <w:r w:rsidR="00480EF0">
          <w:t xml:space="preserve"> a</w:t>
        </w:r>
      </w:ins>
      <w:r w:rsidR="005B7989">
        <w:t xml:space="preserve"> residual without the need for </w:t>
      </w:r>
      <w:del w:id="57" w:author="David D. Diel" w:date="2011-01-27T13:45:00Z">
        <w:r w:rsidR="005B7989" w:rsidDel="00480EF0">
          <w:delText>complete motion estimation</w:delText>
        </w:r>
      </w:del>
      <w:ins w:id="58" w:author="David D. Diel" w:date="2011-01-27T13:45:00Z">
        <w:r w:rsidR="00480EF0">
          <w:t>computing scene structure</w:t>
        </w:r>
      </w:ins>
      <w:r w:rsidR="005B7989">
        <w:t xml:space="preserve">. </w:t>
      </w:r>
      <w:r>
        <w:rPr>
          <w:rFonts w:cs="TimesNewRomanPS-BoldMT"/>
          <w:bCs/>
        </w:rPr>
        <w:t>E</w:t>
      </w:r>
      <w:r w:rsidR="005B7989" w:rsidRPr="00FB65F7">
        <w:rPr>
          <w:rFonts w:cs="TimesNewRomanPS-BoldMT"/>
          <w:bCs/>
        </w:rPr>
        <w:t xml:space="preserve">ach feature match is returned as a pair of ray vectors </w:t>
      </w:r>
      <w:r w:rsidR="005B7989" w:rsidRPr="00AC4933">
        <w:rPr>
          <w:rFonts w:cs="TimesNewRomanPS-BoldMT"/>
          <w:bCs/>
          <w:position w:val="-10"/>
        </w:rPr>
        <w:object w:dxaOrig="260" w:dyaOrig="320">
          <v:shape id="_x0000_i1074" type="#_x0000_t75" style="width:12.75pt;height:15.75pt" o:ole="">
            <v:imagedata r:id="rId97" o:title=""/>
          </v:shape>
          <o:OLEObject Type="Embed" ProgID="Equation.DSMT4" ShapeID="_x0000_i1074" DrawAspect="Content" ObjectID="_1357643891" r:id="rId98"/>
        </w:object>
      </w:r>
      <w:r w:rsidR="005B7989" w:rsidRPr="00FB65F7">
        <w:rPr>
          <w:rFonts w:cs="TimesNewRomanPS-BoldMT"/>
          <w:bCs/>
        </w:rPr>
        <w:t xml:space="preserve">and </w:t>
      </w:r>
      <w:r w:rsidR="005B7989" w:rsidRPr="00AC4933">
        <w:rPr>
          <w:rFonts w:cs="TimesNewRomanPS-BoldMT"/>
          <w:bCs/>
          <w:position w:val="-10"/>
        </w:rPr>
        <w:object w:dxaOrig="260" w:dyaOrig="320">
          <v:shape id="_x0000_i1075" type="#_x0000_t75" style="width:12.75pt;height:15.75pt" o:ole="">
            <v:imagedata r:id="rId99" o:title=""/>
          </v:shape>
          <o:OLEObject Type="Embed" ProgID="Equation.DSMT4" ShapeID="_x0000_i1075" DrawAspect="Content" ObjectID="_1357643892" r:id="rId100"/>
        </w:object>
      </w:r>
      <w:r w:rsidR="005B7989" w:rsidRPr="00FB65F7">
        <w:rPr>
          <w:rFonts w:cs="TimesNewRomanPS-BoldMT"/>
          <w:bCs/>
        </w:rPr>
        <w:t xml:space="preserve"> in the camera frame, derived from the camera projection. Given a trajectory </w:t>
      </w:r>
      <w:r w:rsidR="00B4371F" w:rsidRPr="00FB65F7">
        <w:rPr>
          <w:rFonts w:cs="TimesNewRomanPS-BoldMT"/>
          <w:bCs/>
        </w:rPr>
        <w:t>hypothesis</w:t>
      </w:r>
      <w:r w:rsidR="005B7989" w:rsidRPr="009E1F41">
        <w:rPr>
          <w:rFonts w:cs="TimesNewRomanPS-BoldMT"/>
          <w:bCs/>
          <w:position w:val="-4"/>
        </w:rPr>
        <w:object w:dxaOrig="200" w:dyaOrig="260">
          <v:shape id="_x0000_i1076" type="#_x0000_t75" style="width:9.75pt;height:12.75pt" o:ole="">
            <v:imagedata r:id="rId101" o:title=""/>
          </v:shape>
          <o:OLEObject Type="Embed" ProgID="Equation.DSMT4" ShapeID="_x0000_i1076" DrawAspect="Content" ObjectID="_1357643893" r:id="rId102"/>
        </w:object>
      </w:r>
      <w:r w:rsidR="005B7989" w:rsidRPr="00FB65F7">
        <w:rPr>
          <w:rFonts w:cs="TimesNewRomanPS-BoldMT"/>
          <w:bCs/>
        </w:rPr>
        <w:t>, vectors in the camera frame can be rotated into the world frame as follows:</w:t>
      </w:r>
    </w:p>
    <w:p w:rsidR="005E0BAC" w:rsidRDefault="005E0BAC" w:rsidP="005E0BAC">
      <w:pPr>
        <w:spacing w:line="240" w:lineRule="auto"/>
        <w:jc w:val="center"/>
        <w:rPr>
          <w:rFonts w:cs="TimesNewRomanPS-BoldMT"/>
          <w:bCs/>
          <w:position w:val="-54"/>
        </w:rPr>
      </w:pPr>
      <w:r w:rsidRPr="006852F6">
        <w:rPr>
          <w:rFonts w:cs="TimesNewRomanPS-BoldMT"/>
          <w:bCs/>
          <w:position w:val="-54"/>
        </w:rPr>
        <w:object w:dxaOrig="2720" w:dyaOrig="1219">
          <v:shape id="_x0000_i1077" type="#_x0000_t75" style="width:135.75pt;height:60.75pt" o:ole="">
            <v:imagedata r:id="rId103" o:title=""/>
          </v:shape>
          <o:OLEObject Type="Embed" ProgID="Equation.DSMT4" ShapeID="_x0000_i1077" DrawAspect="Content" ObjectID="_1357643894" r:id="rId104"/>
        </w:object>
      </w:r>
      <w:r>
        <w:rPr>
          <w:rFonts w:cs="TimesNewRomanPS-BoldMT"/>
          <w:bCs/>
          <w:position w:val="-54"/>
        </w:rPr>
        <w:t>…..(10)</w:t>
      </w:r>
    </w:p>
    <w:p w:rsidR="005E0BAC" w:rsidRDefault="005E0BAC" w:rsidP="005E0BAC">
      <w:pPr>
        <w:spacing w:line="240" w:lineRule="auto"/>
      </w:pPr>
    </w:p>
    <w:p w:rsidR="005B7989" w:rsidRDefault="005B7989" w:rsidP="005B7989">
      <w:pPr>
        <w:spacing w:before="120" w:after="120" w:line="240" w:lineRule="auto"/>
      </w:pPr>
      <w:r>
        <w:rPr>
          <w:rFonts w:cs="TimesNewRomanPS-BoldMT"/>
          <w:bCs/>
        </w:rPr>
        <w:lastRenderedPageBreak/>
        <w:t>The two ray vectors in the world frame are then compared to the direction of translation given by the hypothesis trajectory as follows:</w:t>
      </w:r>
    </w:p>
    <w:p w:rsidR="005B7989" w:rsidRDefault="005B7989" w:rsidP="004B6754">
      <w:pPr>
        <w:spacing w:line="240" w:lineRule="auto"/>
        <w:jc w:val="center"/>
      </w:pPr>
      <w:r w:rsidRPr="00D05E14">
        <w:rPr>
          <w:rFonts w:cs="TimesNewRomanPS-BoldMT"/>
          <w:bCs/>
          <w:position w:val="-34"/>
        </w:rPr>
        <w:object w:dxaOrig="2600" w:dyaOrig="800">
          <v:shape id="_x0000_i1078" type="#_x0000_t75" style="width:129.75pt;height:39.75pt" o:ole="">
            <v:imagedata r:id="rId105" o:title=""/>
          </v:shape>
          <o:OLEObject Type="Embed" ProgID="Equation.DSMT4" ShapeID="_x0000_i1078" DrawAspect="Content" ObjectID="_1357643895" r:id="rId106"/>
        </w:object>
      </w:r>
      <w:r w:rsidR="00763FB6">
        <w:rPr>
          <w:rFonts w:cs="TimesNewRomanPS-BoldMT"/>
          <w:bCs/>
          <w:position w:val="-34"/>
        </w:rPr>
        <w:t>….(11)</w:t>
      </w:r>
    </w:p>
    <w:p w:rsidR="005B7989" w:rsidRDefault="005B7989" w:rsidP="005B7989">
      <w:commentRangeStart w:id="59"/>
      <w:r>
        <w:t>An</w:t>
      </w:r>
      <w:commentRangeEnd w:id="59"/>
      <w:r w:rsidR="00480EF0">
        <w:rPr>
          <w:rStyle w:val="CommentReference"/>
        </w:rPr>
        <w:commentReference w:id="59"/>
      </w:r>
      <w:r>
        <w:t xml:space="preserve"> alternative way to </w:t>
      </w:r>
      <w:r w:rsidR="009C5361">
        <w:t>interpret</w:t>
      </w:r>
      <w:r>
        <w:t xml:space="preserve"> the previous measure can be</w:t>
      </w:r>
      <w:r w:rsidR="00BC72E4">
        <w:t xml:space="preserve"> expressed</w:t>
      </w:r>
      <w:r>
        <w:t xml:space="preserve"> in terms of </w:t>
      </w:r>
      <w:commentRangeStart w:id="60"/>
      <w:r>
        <w:t>optical flow</w:t>
      </w:r>
      <w:commentRangeEnd w:id="60"/>
      <w:r w:rsidR="00480EF0">
        <w:rPr>
          <w:rStyle w:val="CommentReference"/>
        </w:rPr>
        <w:commentReference w:id="60"/>
      </w:r>
      <w:r>
        <w:t xml:space="preserve">. In that, we use the </w:t>
      </w:r>
      <w:r w:rsidR="005C77AF">
        <w:t>hypothesis</w:t>
      </w:r>
      <w:r>
        <w:t xml:space="preserve"> </w:t>
      </w:r>
      <w:r w:rsidR="001A76B5">
        <w:t xml:space="preserve">translation </w:t>
      </w:r>
      <w:commentRangeStart w:id="61"/>
      <w:r w:rsidR="00B46777" w:rsidRPr="0095434C">
        <w:rPr>
          <w:position w:val="-4"/>
        </w:rPr>
        <w:object w:dxaOrig="300" w:dyaOrig="260">
          <v:shape id="_x0000_i1079" type="#_x0000_t75" style="width:15pt;height:12.75pt" o:ole="">
            <v:imagedata r:id="rId72" o:title=""/>
          </v:shape>
          <o:OLEObject Type="Embed" ProgID="Equation.DSMT4" ShapeID="_x0000_i1079" DrawAspect="Content" ObjectID="_1357643896" r:id="rId107"/>
        </w:object>
      </w:r>
      <w:commentRangeEnd w:id="61"/>
      <w:r w:rsidR="00480EF0">
        <w:rPr>
          <w:rStyle w:val="CommentReference"/>
        </w:rPr>
        <w:commentReference w:id="61"/>
      </w:r>
      <w:r w:rsidR="00B46777">
        <w:t xml:space="preserve"> </w:t>
      </w:r>
      <w:r w:rsidR="001A76B5">
        <w:t>and rotation</w:t>
      </w:r>
      <w:r w:rsidR="00861769">
        <w:t xml:space="preserve"> </w:t>
      </w:r>
      <w:r w:rsidR="00861769" w:rsidRPr="00FA0769">
        <w:rPr>
          <w:position w:val="-4"/>
        </w:rPr>
        <w:object w:dxaOrig="320" w:dyaOrig="260">
          <v:shape id="_x0000_i1080" type="#_x0000_t75" style="width:15.75pt;height:12.75pt" o:ole="">
            <v:imagedata r:id="rId70" o:title=""/>
          </v:shape>
          <o:OLEObject Type="Embed" ProgID="Equation.DSMT4" ShapeID="_x0000_i1080" DrawAspect="Content" ObjectID="_1357643897" r:id="rId108"/>
        </w:object>
      </w:r>
      <w:r w:rsidR="005C77AF">
        <w:t xml:space="preserve"> </w:t>
      </w:r>
      <w:r>
        <w:t xml:space="preserve">to simulate a translational optical flow </w:t>
      </w:r>
      <w:r w:rsidR="006C4BA7">
        <w:t>field</w:t>
      </w:r>
      <w:r w:rsidR="00861769" w:rsidRPr="00861769">
        <w:rPr>
          <w:position w:val="-12"/>
        </w:rPr>
        <w:object w:dxaOrig="300" w:dyaOrig="360">
          <v:shape id="_x0000_i1081" type="#_x0000_t75" style="width:15pt;height:18pt" o:ole="">
            <v:imagedata r:id="rId109" o:title=""/>
          </v:shape>
          <o:OLEObject Type="Embed" ProgID="Equation.DSMT4" ShapeID="_x0000_i1081" DrawAspect="Content" ObjectID="_1357643898" r:id="rId110"/>
        </w:object>
      </w:r>
      <w:r>
        <w:t xml:space="preserve">, and a rotational optical flow field </w:t>
      </w:r>
      <w:commentRangeStart w:id="62"/>
      <w:r w:rsidR="00861769" w:rsidRPr="00861769">
        <w:rPr>
          <w:position w:val="-12"/>
        </w:rPr>
        <w:object w:dxaOrig="320" w:dyaOrig="360">
          <v:shape id="_x0000_i1082" type="#_x0000_t75" style="width:15.75pt;height:18pt" o:ole="">
            <v:imagedata r:id="rId111" o:title=""/>
          </v:shape>
          <o:OLEObject Type="Embed" ProgID="Equation.DSMT4" ShapeID="_x0000_i1082" DrawAspect="Content" ObjectID="_1357643899" r:id="rId112"/>
        </w:object>
      </w:r>
      <w:commentRangeEnd w:id="62"/>
      <w:r w:rsidR="00480EF0">
        <w:rPr>
          <w:rStyle w:val="CommentReference"/>
        </w:rPr>
        <w:commentReference w:id="62"/>
      </w:r>
      <w:r>
        <w:t xml:space="preserve"> respectively. Consequently, the matched points are represented as flow vectors </w:t>
      </w:r>
      <w:commentRangeStart w:id="63"/>
      <w:r w:rsidR="00861769" w:rsidRPr="00861769">
        <w:rPr>
          <w:position w:val="-6"/>
        </w:rPr>
        <w:object w:dxaOrig="260" w:dyaOrig="279">
          <v:shape id="_x0000_i1083" type="#_x0000_t75" style="width:12.75pt;height:14.25pt" o:ole="">
            <v:imagedata r:id="rId113" o:title=""/>
          </v:shape>
          <o:OLEObject Type="Embed" ProgID="Equation.DSMT4" ShapeID="_x0000_i1083" DrawAspect="Content" ObjectID="_1357643900" r:id="rId114"/>
        </w:object>
      </w:r>
      <w:commentRangeEnd w:id="63"/>
      <w:r w:rsidR="00480EF0">
        <w:rPr>
          <w:rStyle w:val="CommentReference"/>
        </w:rPr>
        <w:commentReference w:id="63"/>
      </w:r>
      <w:r>
        <w:t>(</w:t>
      </w:r>
      <w:r w:rsidR="00E73C2F">
        <w:t>n</w:t>
      </w:r>
      <w:r>
        <w:t>ote that</w:t>
      </w:r>
      <w:r w:rsidR="00861769">
        <w:t xml:space="preserve"> </w:t>
      </w:r>
      <w:r w:rsidR="00861769" w:rsidRPr="00861769">
        <w:rPr>
          <w:position w:val="-6"/>
        </w:rPr>
        <w:object w:dxaOrig="260" w:dyaOrig="279">
          <v:shape id="_x0000_i1084" type="#_x0000_t75" style="width:12.75pt;height:14.25pt" o:ole="">
            <v:imagedata r:id="rId113" o:title=""/>
          </v:shape>
          <o:OLEObject Type="Embed" ProgID="Equation.DSMT4" ShapeID="_x0000_i1084" DrawAspect="Content" ObjectID="_1357643901" r:id="rId115"/>
        </w:object>
      </w:r>
      <w:r>
        <w:t xml:space="preserve">can also be obtained by regular optical flow estimation methods). </w:t>
      </w:r>
      <w:r w:rsidR="00861769">
        <w:t xml:space="preserve">The rotational field </w:t>
      </w:r>
      <w:r w:rsidR="00861769" w:rsidRPr="00861769">
        <w:rPr>
          <w:position w:val="-12"/>
        </w:rPr>
        <w:object w:dxaOrig="320" w:dyaOrig="360">
          <v:shape id="_x0000_i1085" type="#_x0000_t75" style="width:15.75pt;height:18pt" o:ole="">
            <v:imagedata r:id="rId111" o:title=""/>
          </v:shape>
          <o:OLEObject Type="Embed" ProgID="Equation.DSMT4" ShapeID="_x0000_i1085" DrawAspect="Content" ObjectID="_1357643902" r:id="rId116"/>
        </w:object>
      </w:r>
      <w:r w:rsidR="003102BE">
        <w:rPr>
          <w:b/>
        </w:rPr>
        <w:t xml:space="preserve"> </w:t>
      </w:r>
      <w:r w:rsidR="003102BE">
        <w:t xml:space="preserve">is then subtracted from the optical flow </w:t>
      </w:r>
      <w:r w:rsidR="00861769" w:rsidRPr="00861769">
        <w:rPr>
          <w:position w:val="-6"/>
        </w:rPr>
        <w:object w:dxaOrig="260" w:dyaOrig="279">
          <v:shape id="_x0000_i1086" type="#_x0000_t75" style="width:12.75pt;height:14.25pt" o:ole="">
            <v:imagedata r:id="rId113" o:title=""/>
          </v:shape>
          <o:OLEObject Type="Embed" ProgID="Equation.DSMT4" ShapeID="_x0000_i1086" DrawAspect="Content" ObjectID="_1357643903" r:id="rId117"/>
        </w:object>
      </w:r>
      <w:r w:rsidR="003102BE">
        <w:t>to obtain a rotation</w:t>
      </w:r>
      <w:r w:rsidR="007D7A76">
        <w:t>-</w:t>
      </w:r>
      <w:r w:rsidR="003102BE">
        <w:t>free flow</w:t>
      </w:r>
      <w:r w:rsidR="00861769" w:rsidRPr="00861769">
        <w:rPr>
          <w:position w:val="-12"/>
        </w:rPr>
        <w:object w:dxaOrig="1200" w:dyaOrig="360">
          <v:shape id="_x0000_i1087" type="#_x0000_t75" style="width:60pt;height:18pt" o:ole="">
            <v:imagedata r:id="rId118" o:title=""/>
          </v:shape>
          <o:OLEObject Type="Embed" ProgID="Equation.DSMT4" ShapeID="_x0000_i1087" DrawAspect="Content" ObjectID="_1357643904" r:id="rId119"/>
        </w:object>
      </w:r>
      <w:r w:rsidR="003102BE">
        <w:t xml:space="preserve">. </w:t>
      </w:r>
      <w:r w:rsidR="00626BF8">
        <w:t>T</w:t>
      </w:r>
      <w:r w:rsidR="003102BE">
        <w:t>he residual</w:t>
      </w:r>
      <w:r w:rsidR="00626BF8">
        <w:t xml:space="preserve"> of the hypothesis</w:t>
      </w:r>
      <w:r w:rsidR="003102BE">
        <w:t xml:space="preserve"> can</w:t>
      </w:r>
      <w:r w:rsidR="00626BF8">
        <w:t xml:space="preserve"> then</w:t>
      </w:r>
      <w:r w:rsidR="003102BE">
        <w:t xml:space="preserve"> be computed as </w:t>
      </w:r>
    </w:p>
    <w:commentRangeStart w:id="64"/>
    <w:p w:rsidR="005B7989" w:rsidRDefault="00420665" w:rsidP="005B7989">
      <w:r w:rsidRPr="00420665">
        <w:rPr>
          <w:rFonts w:cs="TimesNewRomanPS-BoldMT"/>
          <w:bCs/>
          <w:position w:val="-32"/>
        </w:rPr>
        <w:object w:dxaOrig="2480" w:dyaOrig="820">
          <v:shape id="_x0000_i1088" type="#_x0000_t75" style="width:123.75pt;height:40.5pt" o:ole="">
            <v:imagedata r:id="rId120" o:title=""/>
          </v:shape>
          <o:OLEObject Type="Embed" ProgID="Equation.DSMT4" ShapeID="_x0000_i1088" DrawAspect="Content" ObjectID="_1357643905" r:id="rId121"/>
        </w:object>
      </w:r>
      <w:commentRangeEnd w:id="64"/>
      <w:r w:rsidR="00480EF0">
        <w:rPr>
          <w:rStyle w:val="CommentReference"/>
        </w:rPr>
        <w:commentReference w:id="64"/>
      </w:r>
      <w:r w:rsidR="003102BE">
        <w:rPr>
          <w:sz w:val="28"/>
        </w:rPr>
        <w:t>…(</w:t>
      </w:r>
      <w:r w:rsidR="00763FB6">
        <w:t>1</w:t>
      </w:r>
      <w:r w:rsidR="00085961">
        <w:t>2</w:t>
      </w:r>
      <w:r w:rsidR="00763FB6">
        <w:t>)</w:t>
      </w:r>
    </w:p>
    <w:p w:rsidR="00C4786E" w:rsidRDefault="00420665" w:rsidP="005B7989">
      <w:r>
        <w:rPr>
          <w:rFonts w:cs="Lucidasans"/>
        </w:rPr>
        <w:t>w</w:t>
      </w:r>
      <w:r w:rsidR="00B46E11">
        <w:rPr>
          <w:rFonts w:cs="Lucidasans"/>
        </w:rPr>
        <w:t>here</w:t>
      </w:r>
      <w:r>
        <w:rPr>
          <w:rFonts w:cs="Lucidasans"/>
        </w:rPr>
        <w:t xml:space="preserve"> </w:t>
      </w:r>
      <w:r w:rsidR="00EB5898" w:rsidRPr="00420665">
        <w:rPr>
          <w:rFonts w:cs="Lucidasans"/>
          <w:position w:val="-10"/>
        </w:rPr>
        <w:object w:dxaOrig="580" w:dyaOrig="380">
          <v:shape id="_x0000_i1089" type="#_x0000_t75" style="width:29.25pt;height:18.75pt" o:ole="">
            <v:imagedata r:id="rId122" o:title=""/>
          </v:shape>
          <o:OLEObject Type="Embed" ProgID="Equation.DSMT4" ShapeID="_x0000_i1089" DrawAspect="Content" ObjectID="_1357643906" r:id="rId123"/>
        </w:object>
      </w:r>
      <w:r>
        <w:rPr>
          <w:rFonts w:cs="Lucidasans"/>
        </w:rPr>
        <w:t xml:space="preserve"> </w:t>
      </w:r>
      <w:r w:rsidR="00B46E11" w:rsidRPr="008520D7">
        <w:rPr>
          <w:rFonts w:cs="Lucidasans"/>
        </w:rPr>
        <w:t>is the vector orthogonal to</w:t>
      </w:r>
      <w:r w:rsidR="00B46E11" w:rsidRPr="00475D72">
        <w:rPr>
          <w:rFonts w:cs="Lucidasans"/>
        </w:rPr>
        <w:t xml:space="preserve"> </w:t>
      </w:r>
      <w:r w:rsidR="00EB5898" w:rsidRPr="00EB5898">
        <w:rPr>
          <w:rFonts w:cs="Lucidasans"/>
          <w:position w:val="-4"/>
        </w:rPr>
        <w:object w:dxaOrig="279" w:dyaOrig="200">
          <v:shape id="_x0000_i1090" type="#_x0000_t75" style="width:14.25pt;height:9.75pt" o:ole="">
            <v:imagedata r:id="rId124" o:title=""/>
          </v:shape>
          <o:OLEObject Type="Embed" ProgID="Equation.DSMT4" ShapeID="_x0000_i1090" DrawAspect="Content" ObjectID="_1357643907" r:id="rId125"/>
        </w:object>
      </w:r>
      <w:r w:rsidR="00B46E11">
        <w:rPr>
          <w:rFonts w:cs="Lucidasans"/>
          <w:sz w:val="28"/>
        </w:rPr>
        <w:t xml:space="preserve">. </w:t>
      </w:r>
      <w:r w:rsidR="00B46E11">
        <w:rPr>
          <w:rFonts w:cs="Lucidasans"/>
        </w:rPr>
        <w:t xml:space="preserve"> </w:t>
      </w:r>
      <w:r w:rsidR="005B7989">
        <w:rPr>
          <w:rFonts w:cs="Lucidasans"/>
        </w:rPr>
        <w:t>It can be</w:t>
      </w:r>
      <w:r w:rsidR="00286895">
        <w:rPr>
          <w:rFonts w:cs="Lucidasans"/>
        </w:rPr>
        <w:t xml:space="preserve"> </w:t>
      </w:r>
      <w:r w:rsidR="005B7989">
        <w:rPr>
          <w:rFonts w:cs="Lucidasans"/>
        </w:rPr>
        <w:t xml:space="preserve">shown that the </w:t>
      </w:r>
      <w:r w:rsidR="00763FB6">
        <w:rPr>
          <w:rFonts w:cs="Lucidasans"/>
        </w:rPr>
        <w:t>residual</w:t>
      </w:r>
      <w:r w:rsidR="005B7989">
        <w:rPr>
          <w:rFonts w:cs="Lucidasans"/>
        </w:rPr>
        <w:t xml:space="preserve"> in </w:t>
      </w:r>
      <w:r w:rsidR="005B7989">
        <w:t xml:space="preserve">equation </w:t>
      </w:r>
      <w:r w:rsidR="00763FB6">
        <w:t>1</w:t>
      </w:r>
      <w:r w:rsidR="00085961">
        <w:t>3</w:t>
      </w:r>
      <w:r w:rsidR="005B7989">
        <w:t xml:space="preserve"> is equivalent to </w:t>
      </w:r>
      <w:r w:rsidR="00085961">
        <w:t>11.</w:t>
      </w:r>
      <w:r w:rsidR="005B7989">
        <w:t xml:space="preserve"> </w:t>
      </w:r>
    </w:p>
    <w:p w:rsidR="00C776C8" w:rsidRPr="00C54AE8" w:rsidRDefault="0022241B" w:rsidP="005B7989">
      <w:pPr>
        <w:rPr>
          <w:b/>
        </w:rPr>
      </w:pPr>
      <w:r>
        <w:rPr>
          <w:b/>
        </w:rPr>
        <w:t>1.1</w:t>
      </w:r>
      <w:r w:rsidR="00ED0886">
        <w:rPr>
          <w:b/>
        </w:rPr>
        <w:t>.</w:t>
      </w:r>
      <w:r>
        <w:rPr>
          <w:b/>
        </w:rPr>
        <w:t xml:space="preserve"> </w:t>
      </w:r>
      <w:r w:rsidR="00AE365C">
        <w:rPr>
          <w:b/>
        </w:rPr>
        <w:t>Modeling</w:t>
      </w:r>
      <w:r w:rsidR="001950CC">
        <w:rPr>
          <w:b/>
        </w:rPr>
        <w:t xml:space="preserve"> the </w:t>
      </w:r>
      <w:r w:rsidR="00712386">
        <w:rPr>
          <w:b/>
        </w:rPr>
        <w:t>Residual</w:t>
      </w:r>
      <w:r w:rsidR="00C776C8" w:rsidRPr="00C54AE8">
        <w:rPr>
          <w:b/>
        </w:rPr>
        <w:t xml:space="preserve"> </w:t>
      </w:r>
    </w:p>
    <w:p w:rsidR="0051787A" w:rsidRDefault="005A6433" w:rsidP="005A6433">
      <w:pPr>
        <w:spacing w:before="120" w:after="120" w:line="320" w:lineRule="exact"/>
      </w:pPr>
      <w:r>
        <w:rPr>
          <w:rFonts w:cs="TimesNewRomanPS-BoldMT"/>
          <w:bCs/>
        </w:rPr>
        <w:t xml:space="preserve">In order to obtain a </w:t>
      </w:r>
      <w:del w:id="65" w:author="David D. Diel" w:date="2011-01-27T14:05:00Z">
        <w:r w:rsidDel="00480EF0">
          <w:rPr>
            <w:rFonts w:cs="TimesNewRomanPS-BoldMT"/>
            <w:bCs/>
          </w:rPr>
          <w:delText>better data-driven</w:delText>
        </w:r>
      </w:del>
      <w:ins w:id="66" w:author="David D. Diel" w:date="2011-01-27T14:05:00Z">
        <w:r w:rsidR="00480EF0">
          <w:rPr>
            <w:rFonts w:cs="TimesNewRomanPS-BoldMT"/>
            <w:bCs/>
          </w:rPr>
          <w:t>probabilistic model of the</w:t>
        </w:r>
      </w:ins>
      <w:r>
        <w:rPr>
          <w:rFonts w:cs="TimesNewRomanPS-BoldMT"/>
          <w:bCs/>
        </w:rPr>
        <w:t xml:space="preserve"> residual</w:t>
      </w:r>
      <w:del w:id="67" w:author="David D. Diel" w:date="2011-01-27T14:05:00Z">
        <w:r w:rsidDel="00480EF0">
          <w:rPr>
            <w:rFonts w:cs="TimesNewRomanPS-BoldMT"/>
            <w:bCs/>
          </w:rPr>
          <w:delText xml:space="preserve"> representation</w:delText>
        </w:r>
      </w:del>
      <w:ins w:id="68" w:author="David D. Diel" w:date="2011-01-27T14:05:00Z">
        <w:r w:rsidR="00480EF0">
          <w:rPr>
            <w:rFonts w:cs="TimesNewRomanPS-BoldMT"/>
            <w:bCs/>
          </w:rPr>
          <w:t>,</w:t>
        </w:r>
      </w:ins>
      <w:r>
        <w:rPr>
          <w:rFonts w:cs="TimesNewRomanPS-BoldMT"/>
          <w:bCs/>
        </w:rPr>
        <w:t xml:space="preserve">, the </w:t>
      </w:r>
      <w:ins w:id="69" w:author="David D. Diel" w:date="2011-01-27T14:05:00Z">
        <w:r w:rsidR="00480EF0">
          <w:rPr>
            <w:rFonts w:cs="TimesNewRomanPS-BoldMT"/>
            <w:bCs/>
          </w:rPr>
          <w:t xml:space="preserve">characteristic distribution of the </w:t>
        </w:r>
      </w:ins>
      <w:r>
        <w:rPr>
          <w:rFonts w:cs="TimesNewRomanPS-BoldMT"/>
          <w:bCs/>
        </w:rPr>
        <w:t xml:space="preserve">residual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[a,b]</m:t>
            </m:r>
          </m:sub>
        </m:sSub>
      </m:oMath>
      <w:r w:rsidRPr="00071C3C">
        <w:rPr>
          <w:rFonts w:cs="TimesNewRomanPS-BoldMT"/>
          <w:bCs/>
        </w:rPr>
        <w:t xml:space="preserve"> </w:t>
      </w:r>
      <w:del w:id="70" w:author="David D. Diel" w:date="2011-01-27T14:06:00Z">
        <w:r w:rsidDel="00480EF0">
          <w:rPr>
            <w:rFonts w:cs="TimesNewRomanPS-BoldMT"/>
            <w:bCs/>
          </w:rPr>
          <w:delText>resulting from the discussed measures</w:delText>
        </w:r>
        <w:r w:rsidDel="00480EF0">
          <w:delText xml:space="preserve"> is compared to its characteristic distribution as determined</w:delText>
        </w:r>
      </w:del>
      <w:ins w:id="71" w:author="David D. Diel" w:date="2011-01-27T14:06:00Z">
        <w:r w:rsidR="00480EF0">
          <w:rPr>
            <w:rFonts w:cs="TimesNewRomanPS-BoldMT"/>
            <w:bCs/>
          </w:rPr>
          <w:t>is computed</w:t>
        </w:r>
      </w:ins>
      <w:r>
        <w:t xml:space="preserve"> from training data</w:t>
      </w:r>
      <w:r w:rsidR="00755DF7">
        <w:t>. For instance,</w:t>
      </w:r>
      <w:r>
        <w:t xml:space="preserve"> </w:t>
      </w:r>
      <w:r w:rsidR="00755DF7">
        <w:t xml:space="preserve">we have modeled the tracking error in </w:t>
      </w:r>
      <w:commentRangeStart w:id="72"/>
      <w:r w:rsidR="00755DF7">
        <w:t xml:space="preserve">the </w:t>
      </w:r>
      <w:proofErr w:type="spellStart"/>
      <w:r w:rsidR="00755DF7">
        <w:t>Middleburry</w:t>
      </w:r>
      <w:proofErr w:type="spellEnd"/>
      <w:r w:rsidR="00755DF7">
        <w:t xml:space="preserve"> dataset </w:t>
      </w:r>
      <w:commentRangeEnd w:id="72"/>
      <w:r w:rsidR="00480EF0">
        <w:rPr>
          <w:rStyle w:val="CommentReference"/>
        </w:rPr>
        <w:commentReference w:id="72"/>
      </w:r>
      <w:r w:rsidR="00755DF7">
        <w:t xml:space="preserve">using a single Gaussian, a Gaussian Mixture </w:t>
      </w:r>
      <w:r w:rsidR="00A60E80">
        <w:t>M</w:t>
      </w:r>
      <w:r w:rsidR="00755DF7">
        <w:t xml:space="preserve">odel, and Kernel </w:t>
      </w:r>
      <w:r w:rsidR="007428C3">
        <w:t>Density</w:t>
      </w:r>
      <w:r w:rsidR="00755DF7">
        <w:t xml:space="preserve"> Estimation (KDE)</w:t>
      </w:r>
      <w:r w:rsidR="00E96708">
        <w:t xml:space="preserve">. In order to select the most appropriate model, we divided our dataset into two sets for training and testing. </w:t>
      </w:r>
      <w:commentRangeStart w:id="73"/>
      <w:r w:rsidR="00E96708">
        <w:t>The training data is used in the model learning</w:t>
      </w:r>
      <w:r w:rsidR="000F09F7">
        <w:t>,</w:t>
      </w:r>
      <w:r w:rsidR="00E96708">
        <w:t xml:space="preserve"> and then the</w:t>
      </w:r>
      <w:r w:rsidR="000F09F7">
        <w:t xml:space="preserve"> model response </w:t>
      </w:r>
      <w:r w:rsidR="00D3056B">
        <w:t>against</w:t>
      </w:r>
      <w:r w:rsidR="000F09F7">
        <w:t xml:space="preserve"> the</w:t>
      </w:r>
      <w:r w:rsidR="00E96708">
        <w:t xml:space="preserve"> testing data is compared </w:t>
      </w:r>
      <w:r w:rsidR="000F09F7">
        <w:t xml:space="preserve">the actual </w:t>
      </w:r>
      <w:proofErr w:type="spellStart"/>
      <w:r w:rsidR="000F09F7">
        <w:t>groundtruth</w:t>
      </w:r>
      <w:proofErr w:type="spellEnd"/>
      <w:r w:rsidR="000F09F7">
        <w:t xml:space="preserve"> response</w:t>
      </w:r>
      <w:r w:rsidR="00183748">
        <w:t xml:space="preserve"> using the sum of squared error </w:t>
      </w:r>
      <w:r w:rsidR="00F328EE">
        <w:t>(</w:t>
      </w:r>
      <w:r w:rsidR="00183748">
        <w:t>SSE</w:t>
      </w:r>
      <w:r w:rsidR="00F328EE">
        <w:t>)</w:t>
      </w:r>
      <w:commentRangeEnd w:id="73"/>
      <w:r w:rsidR="00480EF0">
        <w:rPr>
          <w:rStyle w:val="CommentReference"/>
        </w:rPr>
        <w:commentReference w:id="73"/>
      </w:r>
      <w:r w:rsidR="000F09F7">
        <w:t>.</w:t>
      </w:r>
      <w:r w:rsidR="00E96708">
        <w:t xml:space="preserve"> Figure 1 illustrates the </w:t>
      </w:r>
      <w:r w:rsidR="000F09F7">
        <w:t>obtained results</w:t>
      </w:r>
      <w:r w:rsidR="00321B2C">
        <w:t xml:space="preserve">. </w:t>
      </w:r>
      <w:commentRangeStart w:id="74"/>
      <w:r w:rsidR="00E756B4">
        <w:t>In our experiments, w</w:t>
      </w:r>
      <w:r w:rsidR="00321B2C">
        <w:t xml:space="preserve">e found </w:t>
      </w:r>
      <w:r w:rsidR="00E81DF4">
        <w:t xml:space="preserve">that </w:t>
      </w:r>
      <w:r w:rsidR="007A41C5">
        <w:t xml:space="preserve">even as </w:t>
      </w:r>
      <w:r w:rsidR="00463562">
        <w:t>simple</w:t>
      </w:r>
      <w:r w:rsidR="007A41C5">
        <w:t xml:space="preserve"> as </w:t>
      </w:r>
      <w:r w:rsidR="00321B2C">
        <w:t xml:space="preserve">a single </w:t>
      </w:r>
      <w:r w:rsidR="00DE49F6">
        <w:t>Gaussian</w:t>
      </w:r>
      <w:r w:rsidR="00154635">
        <w:t xml:space="preserve"> </w:t>
      </w:r>
      <w:r w:rsidR="00321B2C">
        <w:t>is appropriate for modeling the error, and that the SSE decreases with increasing the number of Gaussian components, while being generally close to the SSE obtained when using the KDE</w:t>
      </w:r>
      <w:commentRangeEnd w:id="74"/>
      <w:r w:rsidR="00480EF0">
        <w:rPr>
          <w:rStyle w:val="CommentReference"/>
        </w:rPr>
        <w:commentReference w:id="74"/>
      </w:r>
      <w:r w:rsidR="00321B2C">
        <w:t xml:space="preserve">. In our framework, we </w:t>
      </w:r>
      <w:r w:rsidR="00F77389">
        <w:t>use</w:t>
      </w:r>
      <w:r w:rsidR="00321B2C">
        <w:t xml:space="preserve"> a single Gaussian component in order to avoid over-fitting</w:t>
      </w:r>
      <w:r w:rsidR="00334A2B">
        <w:t>.</w:t>
      </w:r>
      <w:r w:rsidR="00321B2C">
        <w:t xml:space="preserve"> </w:t>
      </w:r>
      <w:r w:rsidR="00715903">
        <w:t>Given the error model</w:t>
      </w:r>
      <w:r w:rsidR="00280335" w:rsidRPr="00280335">
        <w:rPr>
          <w:position w:val="-4"/>
        </w:rPr>
        <w:object w:dxaOrig="320" w:dyaOrig="260">
          <v:shape id="_x0000_i1091" type="#_x0000_t75" style="width:15.75pt;height:12.75pt" o:ole="">
            <v:imagedata r:id="rId126" o:title=""/>
          </v:shape>
          <o:OLEObject Type="Embed" ProgID="Equation.DSMT4" ShapeID="_x0000_i1091" DrawAspect="Content" ObjectID="_1357643908" r:id="rId127"/>
        </w:object>
      </w:r>
      <w:r w:rsidR="00715903">
        <w:t>(</w:t>
      </w:r>
      <w:proofErr w:type="spellStart"/>
      <w:r w:rsidR="00715903">
        <w:t>eg</w:t>
      </w:r>
      <w:proofErr w:type="spellEnd"/>
      <w:r w:rsidR="00715903">
        <w:t>.</w:t>
      </w:r>
      <w:commentRangeStart w:id="75"/>
      <w:r w:rsidR="005A2937" w:rsidRPr="005A2937">
        <w:rPr>
          <w:position w:val="-10"/>
        </w:rPr>
        <w:object w:dxaOrig="1320" w:dyaOrig="320">
          <v:shape id="_x0000_i1092" type="#_x0000_t75" style="width:66pt;height:15.75pt" o:ole="">
            <v:imagedata r:id="rId128" o:title=""/>
          </v:shape>
          <o:OLEObject Type="Embed" ProgID="Equation.DSMT4" ShapeID="_x0000_i1092" DrawAspect="Content" ObjectID="_1357643909" r:id="rId129"/>
        </w:object>
      </w:r>
      <w:commentRangeEnd w:id="75"/>
      <w:r w:rsidR="00480EF0">
        <w:rPr>
          <w:rStyle w:val="CommentReference"/>
        </w:rPr>
        <w:commentReference w:id="75"/>
      </w:r>
      <w:r w:rsidR="00B259DC">
        <w:t>)</w:t>
      </w:r>
      <w:r w:rsidR="00715903">
        <w:t xml:space="preserve">, the </w:t>
      </w:r>
      <w:r w:rsidR="00874BE9">
        <w:t xml:space="preserve">residual is </w:t>
      </w:r>
      <w:r w:rsidR="00715903">
        <w:t>represented</w:t>
      </w:r>
      <w:r w:rsidR="00DE3D59">
        <w:t xml:space="preserve"> as</w:t>
      </w:r>
      <w:r w:rsidR="00BA7197">
        <w:t xml:space="preserve"> </w:t>
      </w:r>
      <w:commentRangeStart w:id="76"/>
      <w:r w:rsidR="00BA7197" w:rsidRPr="00BA7197">
        <w:rPr>
          <w:position w:val="-18"/>
        </w:rPr>
        <w:object w:dxaOrig="1219" w:dyaOrig="420">
          <v:shape id="_x0000_i1093" type="#_x0000_t75" style="width:60.75pt;height:21pt" o:ole="">
            <v:imagedata r:id="rId130" o:title=""/>
          </v:shape>
          <o:OLEObject Type="Embed" ProgID="Equation.DSMT4" ShapeID="_x0000_i1093" DrawAspect="Content" ObjectID="_1357643910" r:id="rId131"/>
        </w:object>
      </w:r>
      <w:commentRangeEnd w:id="76"/>
      <w:r w:rsidR="00480EF0">
        <w:rPr>
          <w:rStyle w:val="CommentReference"/>
        </w:rPr>
        <w:commentReference w:id="76"/>
      </w:r>
      <w:r w:rsidR="00D5655A">
        <w:t xml:space="preserve">, </w:t>
      </w:r>
      <w:r w:rsidR="00DE3D59">
        <w:t xml:space="preserve">which is consequently used </w:t>
      </w:r>
      <w:r w:rsidR="00B25B74">
        <w:t xml:space="preserve">to compute </w:t>
      </w:r>
      <w:r w:rsidR="00DE3D59">
        <w:t>cost</w:t>
      </w:r>
      <w:r w:rsidR="00B25B74">
        <w:t xml:space="preserve"> as in</w:t>
      </w:r>
      <w:r w:rsidR="00DE3D59">
        <w:t xml:space="preserve"> equation </w:t>
      </w:r>
      <w:r w:rsidR="00CF24E7">
        <w:t>(10</w:t>
      </w:r>
      <w:r w:rsidR="0051787A">
        <w:t>*)</w:t>
      </w:r>
      <w:r w:rsidR="00076284">
        <w:t>.</w:t>
      </w:r>
      <w:r w:rsidR="00CF24E7">
        <w:t xml:space="preserve"> </w:t>
      </w:r>
    </w:p>
    <w:p w:rsidR="00820D5F" w:rsidRDefault="00CF24E7" w:rsidP="005A6433">
      <w:pPr>
        <w:spacing w:before="120" w:after="120" w:line="320" w:lineRule="exact"/>
      </w:pPr>
      <w:r>
        <w:t xml:space="preserve">*from the full </w:t>
      </w:r>
      <w:r w:rsidR="0051787A">
        <w:t>paper document</w:t>
      </w:r>
    </w:p>
    <w:p w:rsidR="00CF24E7" w:rsidRPr="00820D5F" w:rsidRDefault="00CF24E7" w:rsidP="005A6433">
      <w:pPr>
        <w:spacing w:before="120" w:after="120" w:line="320" w:lineRule="exact"/>
        <w:rPr>
          <w:sz w:val="28"/>
        </w:rPr>
      </w:pPr>
      <w:r>
        <w:t>T</w:t>
      </w:r>
      <w:r w:rsidR="007D4743">
        <w:t>ODO</w:t>
      </w:r>
      <w:r>
        <w:t xml:space="preserve">: </w:t>
      </w:r>
      <w:r w:rsidR="00F9187D">
        <w:t>F</w:t>
      </w:r>
      <w:r>
        <w:t xml:space="preserve">ix equation numbers </w:t>
      </w:r>
    </w:p>
    <w:p w:rsidR="005A6433" w:rsidRPr="00FB65F7" w:rsidRDefault="005A6433" w:rsidP="005A6433">
      <w:pPr>
        <w:spacing w:before="120" w:after="120" w:line="320" w:lineRule="exact"/>
      </w:pPr>
    </w:p>
    <w:p w:rsidR="005A6433" w:rsidRDefault="005A6433" w:rsidP="005A643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cs="TimesNewRomanPS-BoldMT"/>
          <w:bCs/>
          <w:noProof/>
        </w:rPr>
        <w:lastRenderedPageBreak/>
        <w:drawing>
          <wp:inline distT="0" distB="0" distL="0" distR="0">
            <wp:extent cx="5934075" cy="1790700"/>
            <wp:effectExtent l="19050" t="0" r="9525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433" w:rsidRPr="004758B9" w:rsidRDefault="005A6433" w:rsidP="005A6433">
      <w:pPr>
        <w:pStyle w:val="Caption"/>
        <w:jc w:val="center"/>
        <w:rPr>
          <w:rFonts w:cs="TimesNewRomanPS-BoldMT"/>
          <w:bCs w:val="0"/>
          <w:sz w:val="20"/>
        </w:rPr>
      </w:pPr>
      <w:bookmarkStart w:id="77" w:name="_Ref156876539"/>
      <w:r w:rsidRPr="004758B9">
        <w:rPr>
          <w:sz w:val="20"/>
        </w:rPr>
        <w:t xml:space="preserve">Figure </w:t>
      </w:r>
      <w:r w:rsidR="006852F6" w:rsidRPr="004758B9">
        <w:rPr>
          <w:sz w:val="20"/>
        </w:rPr>
        <w:fldChar w:fldCharType="begin"/>
      </w:r>
      <w:r w:rsidRPr="004758B9">
        <w:rPr>
          <w:sz w:val="20"/>
        </w:rPr>
        <w:instrText xml:space="preserve"> SEQ Figure \* ARABIC </w:instrText>
      </w:r>
      <w:r w:rsidR="006852F6" w:rsidRPr="004758B9">
        <w:rPr>
          <w:sz w:val="20"/>
        </w:rPr>
        <w:fldChar w:fldCharType="separate"/>
      </w:r>
      <w:r w:rsidRPr="004758B9">
        <w:rPr>
          <w:noProof/>
          <w:sz w:val="20"/>
        </w:rPr>
        <w:t>1</w:t>
      </w:r>
      <w:r w:rsidR="006852F6" w:rsidRPr="004758B9">
        <w:rPr>
          <w:sz w:val="20"/>
        </w:rPr>
        <w:fldChar w:fldCharType="end"/>
      </w:r>
      <w:bookmarkEnd w:id="77"/>
      <w:r w:rsidRPr="004758B9">
        <w:rPr>
          <w:sz w:val="20"/>
        </w:rPr>
        <w:t xml:space="preserve">. KLT feature tracking error distribution given Middlebury Art data. </w:t>
      </w:r>
      <w:r>
        <w:rPr>
          <w:sz w:val="20"/>
        </w:rPr>
        <w:t>The b</w:t>
      </w:r>
      <w:r w:rsidRPr="004758B9">
        <w:rPr>
          <w:sz w:val="20"/>
        </w:rPr>
        <w:t>lue curves represent the learned model, and the red dots represent the actual data.</w:t>
      </w:r>
    </w:p>
    <w:p w:rsidR="00C776C8" w:rsidRDefault="00C776C8" w:rsidP="005B7989"/>
    <w:p w:rsidR="00782D70" w:rsidRPr="00B66878" w:rsidRDefault="00782D70" w:rsidP="00782D70">
      <w:pPr>
        <w:rPr>
          <w:b/>
        </w:rPr>
      </w:pPr>
      <w:r w:rsidRPr="00B66878">
        <w:rPr>
          <w:b/>
        </w:rPr>
        <w:t>References:</w:t>
      </w:r>
    </w:p>
    <w:p w:rsidR="00782D70" w:rsidRDefault="00B10C26" w:rsidP="00782D70">
      <w:pPr>
        <w:autoSpaceDE w:val="0"/>
        <w:autoSpaceDN w:val="0"/>
        <w:adjustRightInd w:val="0"/>
        <w:spacing w:after="0" w:line="240" w:lineRule="auto"/>
        <w:ind w:right="19"/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r w:rsidR="003E14B3">
        <w:rPr>
          <w:sz w:val="18"/>
          <w:szCs w:val="18"/>
        </w:rPr>
        <w:t xml:space="preserve"> </w:t>
      </w:r>
      <w:r w:rsidR="00782D70" w:rsidRPr="00782D70">
        <w:rPr>
          <w:sz w:val="18"/>
          <w:szCs w:val="18"/>
        </w:rPr>
        <w:t xml:space="preserve">R. I. Hartley. In defense of the eight-point algorithm. </w:t>
      </w:r>
      <w:r w:rsidR="00782D70" w:rsidRPr="00782D70">
        <w:rPr>
          <w:i/>
          <w:iCs/>
          <w:sz w:val="18"/>
          <w:szCs w:val="18"/>
        </w:rPr>
        <w:t xml:space="preserve">IEEE Transactions on Pattern Analysis and Machine Intelligence, </w:t>
      </w:r>
      <w:r w:rsidR="00782D70" w:rsidRPr="00782D70">
        <w:rPr>
          <w:sz w:val="18"/>
          <w:szCs w:val="18"/>
        </w:rPr>
        <w:t>19(6):580 - 593, October 1997.</w:t>
      </w:r>
    </w:p>
    <w:p w:rsidR="003E14B3" w:rsidRPr="00782D70" w:rsidRDefault="000D0A57" w:rsidP="00782D70">
      <w:pPr>
        <w:autoSpaceDE w:val="0"/>
        <w:autoSpaceDN w:val="0"/>
        <w:adjustRightInd w:val="0"/>
        <w:spacing w:after="0" w:line="240" w:lineRule="auto"/>
        <w:ind w:right="19"/>
        <w:rPr>
          <w:sz w:val="18"/>
          <w:szCs w:val="18"/>
        </w:rPr>
      </w:pPr>
      <w:r w:rsidRPr="000D0A57">
        <w:rPr>
          <w:bCs/>
          <w:sz w:val="18"/>
          <w:szCs w:val="18"/>
        </w:rPr>
        <w:t>[</w:t>
      </w:r>
      <w:r w:rsidRPr="00F15264">
        <w:rPr>
          <w:sz w:val="18"/>
          <w:szCs w:val="18"/>
        </w:rPr>
        <w:t xml:space="preserve">2] M.I.A. </w:t>
      </w:r>
      <w:proofErr w:type="spellStart"/>
      <w:r w:rsidRPr="00F15264">
        <w:rPr>
          <w:sz w:val="18"/>
          <w:szCs w:val="18"/>
        </w:rPr>
        <w:t>Lourakis</w:t>
      </w:r>
      <w:proofErr w:type="spellEnd"/>
      <w:r w:rsidRPr="00F15264">
        <w:rPr>
          <w:sz w:val="18"/>
          <w:szCs w:val="18"/>
        </w:rPr>
        <w:t xml:space="preserve"> and A.A. </w:t>
      </w:r>
      <w:proofErr w:type="spellStart"/>
      <w:r w:rsidRPr="00F15264">
        <w:rPr>
          <w:sz w:val="18"/>
          <w:szCs w:val="18"/>
        </w:rPr>
        <w:t>Argyros</w:t>
      </w:r>
      <w:proofErr w:type="spellEnd"/>
      <w:r w:rsidRPr="000D0A57">
        <w:rPr>
          <w:sz w:val="18"/>
          <w:szCs w:val="18"/>
        </w:rPr>
        <w:t>, “SBA: A Software Package for Generic Sparse Bundle Adjustment”, </w:t>
      </w:r>
      <w:r w:rsidRPr="00F15264">
        <w:rPr>
          <w:sz w:val="18"/>
          <w:szCs w:val="18"/>
        </w:rPr>
        <w:t>ACM Transactions on Mathematical Software, vol. 36, no. 1, pp. 1-30 (Mar. 2009).</w:t>
      </w:r>
    </w:p>
    <w:sectPr w:rsidR="003E14B3" w:rsidRPr="00782D70" w:rsidSect="00F3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avid D. Diel" w:date="2011-01-27T12:47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This paper will be in 2-column format.</w:t>
      </w:r>
    </w:p>
  </w:comment>
  <w:comment w:id="3" w:author="David D. Diel" w:date="2011-01-27T12:48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MathType</w:t>
      </w:r>
      <w:proofErr w:type="spellEnd"/>
      <w:r>
        <w:t xml:space="preserve"> automatic equation numbering for equations on their own line.</w:t>
      </w:r>
    </w:p>
  </w:comment>
  <w:comment w:id="2" w:author="David D. Diel" w:date="2011-01-27T12:48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Equations on their own line must be centered.</w:t>
      </w:r>
    </w:p>
  </w:comment>
  <w:comment w:id="6" w:author="David D. Diel" w:date="2011-01-27T12:31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 xml:space="preserve">At this point, we already know what a measure is in general. What can cameras tell us about rigid body motion? Talk about the role of known visual landmarks, like those in geo-referenced satellite imagery, versus the opportunistic use of features in unknown environments. Talk about scale ambiguity. Talk about </w:t>
      </w:r>
      <w:proofErr w:type="spellStart"/>
      <w:r>
        <w:t>epipolar</w:t>
      </w:r>
      <w:proofErr w:type="spellEnd"/>
      <w:r>
        <w:t xml:space="preserve"> constraints. What are the general classes of Egomotion techniques.</w:t>
      </w:r>
    </w:p>
  </w:comment>
  <w:comment w:id="11" w:author="David D. Diel" w:date="2011-01-27T11:14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 xml:space="preserve">Introduce background work on feature extraction, Egomotion, and SFM, including Davison, Hartman, Lowe, </w:t>
      </w:r>
      <w:proofErr w:type="spellStart"/>
      <w:r>
        <w:t>Lourakis</w:t>
      </w:r>
      <w:proofErr w:type="spellEnd"/>
      <w:r>
        <w:t>, and others. You should have copies of their latest relevant work in hand from which to generate comments that describe, compare, and place this work in the field.</w:t>
      </w:r>
    </w:p>
  </w:comment>
  <w:comment w:id="12" w:author="David D. Diel" w:date="2011-01-27T11:21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Clearly identify what is new (</w:t>
      </w:r>
      <w:proofErr w:type="spellStart"/>
      <w:r>
        <w:t>ie</w:t>
      </w:r>
      <w:proofErr w:type="spellEnd"/>
      <w:r>
        <w:t xml:space="preserve">. probabilistic characterization, input trajectory, maybe the steps that you put together for SFM, other features). </w:t>
      </w:r>
    </w:p>
  </w:comment>
  <w:comment w:id="13" w:author="David D. Diel" w:date="2011-01-27T11:28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At this point, we are already done talking about existing techniques. The following sub-sections must be about the new ideas.</w:t>
      </w:r>
    </w:p>
  </w:comment>
  <w:comment w:id="14" w:author="David D. Diel" w:date="2011-01-27T12:26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Create a block diagram to show the architecture of each specific visual measure.</w:t>
      </w:r>
    </w:p>
  </w:comment>
  <w:comment w:id="15" w:author="David D. Diel" w:date="2011-01-27T13:12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 xml:space="preserve">P is reserved for body position. Use a </w:t>
      </w:r>
      <w:proofErr w:type="spellStart"/>
      <w:r>
        <w:t>greek</w:t>
      </w:r>
      <w:proofErr w:type="spellEnd"/>
      <w:r>
        <w:t xml:space="preserve"> letter . Vectors should be lowercase.</w:t>
      </w:r>
    </w:p>
  </w:comment>
  <w:comment w:id="16" w:author="David D. Diel" w:date="2011-01-27T12:55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The “hat” notation means it is an estimate, hypothesis, or stochastic variable. A variable without a hat is non-stochastic.</w:t>
      </w:r>
    </w:p>
  </w:comment>
  <w:comment w:id="18" w:author="David D. Diel" w:date="2011-01-27T13:03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Don’t use the intermediate “calibrated versions”. Just put the projection matrix into equation 1.</w:t>
      </w:r>
    </w:p>
  </w:comment>
  <w:comment w:id="19" w:author="David D. Diel" w:date="2011-01-27T13:04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Obvious.</w:t>
      </w:r>
    </w:p>
  </w:comment>
  <w:comment w:id="22" w:author="David D. Diel" w:date="2011-01-27T13:05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Why? Are there other options?</w:t>
      </w:r>
    </w:p>
  </w:comment>
  <w:comment w:id="23" w:author="David D. Diel" w:date="2011-01-27T13:09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 xml:space="preserve">Define the function  </w:t>
      </w:r>
      <w:proofErr w:type="spellStart"/>
      <w:r>
        <w:t>vec</w:t>
      </w:r>
      <w:proofErr w:type="spellEnd"/>
      <w:r>
        <w:t>(). Use non-italic function-style text for functions.</w:t>
      </w:r>
    </w:p>
  </w:comment>
  <w:comment w:id="24" w:author="David D. Diel" w:date="2011-01-27T13:13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Don’t reuse x and y. Define a single variable representing a single point in the image space, and use the subscripts 1 and 2 to refer to its elements.</w:t>
      </w:r>
    </w:p>
  </w:comment>
  <w:comment w:id="25" w:author="David D. Diel" w:date="2011-01-27T13:14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Don’t use the exponent for indexing. Just use multiple subscripts.</w:t>
      </w:r>
    </w:p>
  </w:comment>
  <w:comment w:id="26" w:author="David D. Diel" w:date="2011-01-27T13:21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Why is this necessary? Please explain at a higher level.</w:t>
      </w:r>
    </w:p>
  </w:comment>
  <w:comment w:id="27" w:author="David D. Diel" w:date="2011-01-27T13:21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Why is there a subscript  on E? The transpose symbol should not be bold.</w:t>
      </w:r>
    </w:p>
  </w:comment>
  <w:comment w:id="28" w:author="David D. Diel" w:date="2011-01-27T13:23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 xml:space="preserve">This is unnecessary. Earlier, you should have said that E=USV, then explained what you are doing with S and why. </w:t>
      </w:r>
    </w:p>
  </w:comment>
  <w:comment w:id="35" w:author="David D. Diel" w:date="2011-01-27T13:36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The subscript should be “a”, not 1. Use a space instead of the vertical bar for separating parts of a matrix. What is the result of multiplying? Can you express this in a simpler way?</w:t>
      </w:r>
    </w:p>
  </w:comment>
  <w:comment w:id="36" w:author="David D. Diel" w:date="2011-01-27T13:39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The subscript should be “b” not 2. Don’t use a + sign to indicate positive, because it might be confused with addition. Just put sufficient space between  the rotation and translation parts.</w:t>
      </w:r>
    </w:p>
  </w:comment>
  <w:comment w:id="37" w:author="David D. Diel" w:date="2011-01-27T13:38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You already used W for something else.</w:t>
      </w:r>
    </w:p>
  </w:comment>
  <w:comment w:id="44" w:author="David D. Diel" w:date="2011-01-27T13:49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 w:rsidR="00480EF0">
        <w:t xml:space="preserve">Use the notation in </w:t>
      </w:r>
      <w:proofErr w:type="spellStart"/>
      <w:r w:rsidR="00480EF0">
        <w:t>FastPBM</w:t>
      </w:r>
      <w:proofErr w:type="spellEnd"/>
      <w:r w:rsidR="00480EF0">
        <w:t>. Translation is “</w:t>
      </w:r>
      <w:proofErr w:type="spellStart"/>
      <w:r w:rsidR="00480EF0">
        <w:t>p_b-p_a</w:t>
      </w:r>
      <w:proofErr w:type="spellEnd"/>
      <w:r w:rsidR="00480EF0">
        <w:t>” not “T”.</w:t>
      </w:r>
    </w:p>
  </w:comment>
  <w:comment w:id="45" w:author="David D. Diel" w:date="2011-01-27T13:44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I’ve said several times that these should not be Euler angles, because they depend on arbitrary axis ordering. The conversion should be to Axis-Angle.</w:t>
      </w:r>
    </w:p>
  </w:comment>
  <w:comment w:id="47" w:author="David D. Diel" w:date="2011-01-27T13:50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Obvious.</w:t>
      </w:r>
    </w:p>
  </w:comment>
  <w:comment w:id="52" w:author="David D. Diel" w:date="2011-01-27T11:42:00Z" w:initials="DDD">
    <w:p w:rsidR="00B46568" w:rsidRDefault="00B46568">
      <w:pPr>
        <w:pStyle w:val="CommentText"/>
      </w:pPr>
      <w:r>
        <w:rPr>
          <w:rStyle w:val="CommentReference"/>
        </w:rPr>
        <w:annotationRef/>
      </w:r>
      <w:r>
        <w:t>There is a giant hole in this method. You must have an estimate of the uncertainty in the rotational and translational terms, and then use that for normalization.</w:t>
      </w:r>
    </w:p>
  </w:comment>
  <w:comment w:id="59" w:author="David D. Diel" w:date="2011-01-27T13:47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This is a description  of a different residual, which makes it a different measure.</w:t>
      </w:r>
    </w:p>
  </w:comment>
  <w:comment w:id="60" w:author="David D. Diel" w:date="2011-01-27T13:48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Discuss different ways to compute feature correspondences in the introduction, and then do not mention them individually for each measure.</w:t>
      </w:r>
    </w:p>
  </w:comment>
  <w:comment w:id="61" w:author="David D. Diel" w:date="2011-01-27T13:56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Use the “hat” notation, not the “prime exponent” notation.</w:t>
      </w:r>
    </w:p>
  </w:comment>
  <w:comment w:id="62" w:author="David D. Diel" w:date="2011-01-27T13:55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Don’t use a matrix subscript. Just invent different letters for each variable, or show flow as the instantaneous derivative of a potential.</w:t>
      </w:r>
    </w:p>
  </w:comment>
  <w:comment w:id="63" w:author="David D. Diel" w:date="2011-01-27T13:52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Vectors should be lowercase.</w:t>
      </w:r>
    </w:p>
  </w:comment>
  <w:comment w:id="64" w:author="David D. Diel" w:date="2011-01-27T13:53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 xml:space="preserve">Do not use perpendicular exponent notation. </w:t>
      </w:r>
    </w:p>
  </w:comment>
  <w:comment w:id="72" w:author="David D. Diel" w:date="2011-01-27T14:12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The error is not “in” the dataset. It is a characteristic of the tracker, computed using a ground truth data set.</w:t>
      </w:r>
    </w:p>
  </w:comment>
  <w:comment w:id="73" w:author="David D. Diel" w:date="2011-01-27T14:20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74" w:author="David D. Diel" w:date="2011-01-27T14:22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Why don’t you just use thousands of Gaussian components? Is that really better? What about symmetry of tracker error?</w:t>
      </w:r>
    </w:p>
  </w:comment>
  <w:comment w:id="75" w:author="David D. Diel" w:date="2011-01-27T14:14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You already used M for something else. Choose a different variable. Also, use a curvy letter N for the normal distribution.</w:t>
      </w:r>
    </w:p>
  </w:comment>
  <w:comment w:id="76" w:author="David D. Diel" w:date="2011-01-27T14:15:00Z" w:initials="DDD">
    <w:p w:rsidR="00480EF0" w:rsidRDefault="00480EF0">
      <w:pPr>
        <w:pStyle w:val="CommentText"/>
      </w:pPr>
      <w:r>
        <w:rPr>
          <w:rStyle w:val="CommentReference"/>
        </w:rPr>
        <w:annotationRef/>
      </w:r>
      <w:r>
        <w:t>This is not the form of a measure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-BoldMT">
    <w:altName w:val="Times New Roman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BA4"/>
    <w:multiLevelType w:val="multilevel"/>
    <w:tmpl w:val="6890D8C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4F29208B"/>
    <w:multiLevelType w:val="hybridMultilevel"/>
    <w:tmpl w:val="F5705ABC"/>
    <w:lvl w:ilvl="0" w:tplc="066249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oNotTrackFormatting/>
  <w:defaultTabStop w:val="720"/>
  <w:characterSpacingControl w:val="doNotCompress"/>
  <w:compat/>
  <w:rsids>
    <w:rsidRoot w:val="008D42EB"/>
    <w:rsid w:val="00005540"/>
    <w:rsid w:val="00011ADD"/>
    <w:rsid w:val="0002735D"/>
    <w:rsid w:val="000412AF"/>
    <w:rsid w:val="00071C3C"/>
    <w:rsid w:val="00076284"/>
    <w:rsid w:val="00081025"/>
    <w:rsid w:val="000846D3"/>
    <w:rsid w:val="00085961"/>
    <w:rsid w:val="000944A4"/>
    <w:rsid w:val="000A24E0"/>
    <w:rsid w:val="000A3806"/>
    <w:rsid w:val="000A76B0"/>
    <w:rsid w:val="000A784E"/>
    <w:rsid w:val="000B78D9"/>
    <w:rsid w:val="000D0A57"/>
    <w:rsid w:val="000D53FB"/>
    <w:rsid w:val="000D541D"/>
    <w:rsid w:val="000E0382"/>
    <w:rsid w:val="000E736D"/>
    <w:rsid w:val="000F09F7"/>
    <w:rsid w:val="000F2C5E"/>
    <w:rsid w:val="000F49BB"/>
    <w:rsid w:val="00114C85"/>
    <w:rsid w:val="0011584B"/>
    <w:rsid w:val="00127BBB"/>
    <w:rsid w:val="00133937"/>
    <w:rsid w:val="001414FB"/>
    <w:rsid w:val="00151F6E"/>
    <w:rsid w:val="00154635"/>
    <w:rsid w:val="00174494"/>
    <w:rsid w:val="00183748"/>
    <w:rsid w:val="001950CC"/>
    <w:rsid w:val="001A76B5"/>
    <w:rsid w:val="001C3517"/>
    <w:rsid w:val="001C57BA"/>
    <w:rsid w:val="001C6EAD"/>
    <w:rsid w:val="001C7B75"/>
    <w:rsid w:val="001D3614"/>
    <w:rsid w:val="001D7E98"/>
    <w:rsid w:val="001E1566"/>
    <w:rsid w:val="002175A7"/>
    <w:rsid w:val="0022241B"/>
    <w:rsid w:val="00223CD2"/>
    <w:rsid w:val="00232E19"/>
    <w:rsid w:val="00233AB9"/>
    <w:rsid w:val="00234E4A"/>
    <w:rsid w:val="00235490"/>
    <w:rsid w:val="00241CC9"/>
    <w:rsid w:val="00246A9D"/>
    <w:rsid w:val="00257067"/>
    <w:rsid w:val="00265FC4"/>
    <w:rsid w:val="00280335"/>
    <w:rsid w:val="00286895"/>
    <w:rsid w:val="002A2AF1"/>
    <w:rsid w:val="002A3FC9"/>
    <w:rsid w:val="002A7D44"/>
    <w:rsid w:val="002C47D8"/>
    <w:rsid w:val="002D0D25"/>
    <w:rsid w:val="002D368E"/>
    <w:rsid w:val="002E0FBA"/>
    <w:rsid w:val="002E5E0E"/>
    <w:rsid w:val="003102BE"/>
    <w:rsid w:val="00312FF3"/>
    <w:rsid w:val="003163A6"/>
    <w:rsid w:val="00321B2C"/>
    <w:rsid w:val="003248A2"/>
    <w:rsid w:val="003268E5"/>
    <w:rsid w:val="00334A2B"/>
    <w:rsid w:val="003518EF"/>
    <w:rsid w:val="0036147A"/>
    <w:rsid w:val="003908D0"/>
    <w:rsid w:val="0039577E"/>
    <w:rsid w:val="003A42D5"/>
    <w:rsid w:val="003A5613"/>
    <w:rsid w:val="003B7945"/>
    <w:rsid w:val="003D4F43"/>
    <w:rsid w:val="003D7C44"/>
    <w:rsid w:val="003E14B3"/>
    <w:rsid w:val="00400B82"/>
    <w:rsid w:val="00402ED3"/>
    <w:rsid w:val="00404887"/>
    <w:rsid w:val="00405C16"/>
    <w:rsid w:val="00411F19"/>
    <w:rsid w:val="00420665"/>
    <w:rsid w:val="00430B9A"/>
    <w:rsid w:val="0044105D"/>
    <w:rsid w:val="0044717F"/>
    <w:rsid w:val="0045093B"/>
    <w:rsid w:val="00463562"/>
    <w:rsid w:val="00463A3A"/>
    <w:rsid w:val="004758B9"/>
    <w:rsid w:val="00475D72"/>
    <w:rsid w:val="00480EF0"/>
    <w:rsid w:val="00497504"/>
    <w:rsid w:val="004A5211"/>
    <w:rsid w:val="004A7EBA"/>
    <w:rsid w:val="004B6754"/>
    <w:rsid w:val="004C1ABE"/>
    <w:rsid w:val="004C6284"/>
    <w:rsid w:val="00505EAA"/>
    <w:rsid w:val="005175B7"/>
    <w:rsid w:val="0051787A"/>
    <w:rsid w:val="00521C9C"/>
    <w:rsid w:val="005406CD"/>
    <w:rsid w:val="0054656E"/>
    <w:rsid w:val="00554C41"/>
    <w:rsid w:val="005643C8"/>
    <w:rsid w:val="00591951"/>
    <w:rsid w:val="005A2937"/>
    <w:rsid w:val="005A6433"/>
    <w:rsid w:val="005A7B82"/>
    <w:rsid w:val="005B041F"/>
    <w:rsid w:val="005B686D"/>
    <w:rsid w:val="005B7989"/>
    <w:rsid w:val="005C1DC8"/>
    <w:rsid w:val="005C5D79"/>
    <w:rsid w:val="005C77AF"/>
    <w:rsid w:val="005D52E2"/>
    <w:rsid w:val="005E0BAC"/>
    <w:rsid w:val="005F36C1"/>
    <w:rsid w:val="00604177"/>
    <w:rsid w:val="00624089"/>
    <w:rsid w:val="00626BF8"/>
    <w:rsid w:val="00627295"/>
    <w:rsid w:val="00632D80"/>
    <w:rsid w:val="00657564"/>
    <w:rsid w:val="00664A3D"/>
    <w:rsid w:val="006852F6"/>
    <w:rsid w:val="006B0C01"/>
    <w:rsid w:val="006C4BA7"/>
    <w:rsid w:val="006E5939"/>
    <w:rsid w:val="006E63C3"/>
    <w:rsid w:val="006F04D2"/>
    <w:rsid w:val="006F2798"/>
    <w:rsid w:val="006F47DF"/>
    <w:rsid w:val="00712386"/>
    <w:rsid w:val="00715903"/>
    <w:rsid w:val="00717447"/>
    <w:rsid w:val="007428C3"/>
    <w:rsid w:val="007447D8"/>
    <w:rsid w:val="0075345C"/>
    <w:rsid w:val="00755DF7"/>
    <w:rsid w:val="00763FB6"/>
    <w:rsid w:val="00774966"/>
    <w:rsid w:val="00781DFE"/>
    <w:rsid w:val="00782D70"/>
    <w:rsid w:val="00793A16"/>
    <w:rsid w:val="0079507C"/>
    <w:rsid w:val="007A41C5"/>
    <w:rsid w:val="007A5DFF"/>
    <w:rsid w:val="007C2048"/>
    <w:rsid w:val="007D004C"/>
    <w:rsid w:val="007D4743"/>
    <w:rsid w:val="007D56F9"/>
    <w:rsid w:val="007D7A76"/>
    <w:rsid w:val="007E0298"/>
    <w:rsid w:val="007E75BD"/>
    <w:rsid w:val="007F4CA0"/>
    <w:rsid w:val="00801E88"/>
    <w:rsid w:val="008143EC"/>
    <w:rsid w:val="00814C28"/>
    <w:rsid w:val="00820D5F"/>
    <w:rsid w:val="0082787E"/>
    <w:rsid w:val="0083594D"/>
    <w:rsid w:val="00840E59"/>
    <w:rsid w:val="00845DBA"/>
    <w:rsid w:val="008520D7"/>
    <w:rsid w:val="00861769"/>
    <w:rsid w:val="00861AB2"/>
    <w:rsid w:val="00863B11"/>
    <w:rsid w:val="0086559D"/>
    <w:rsid w:val="0087104C"/>
    <w:rsid w:val="0087237F"/>
    <w:rsid w:val="00874BE9"/>
    <w:rsid w:val="0087704D"/>
    <w:rsid w:val="008875EE"/>
    <w:rsid w:val="00894F48"/>
    <w:rsid w:val="008B715A"/>
    <w:rsid w:val="008C06A3"/>
    <w:rsid w:val="008D3EB1"/>
    <w:rsid w:val="008D42EB"/>
    <w:rsid w:val="008F6183"/>
    <w:rsid w:val="008F778A"/>
    <w:rsid w:val="00901CA8"/>
    <w:rsid w:val="009032C7"/>
    <w:rsid w:val="00912038"/>
    <w:rsid w:val="00916515"/>
    <w:rsid w:val="00917FD7"/>
    <w:rsid w:val="00922D23"/>
    <w:rsid w:val="00924B44"/>
    <w:rsid w:val="00926E8E"/>
    <w:rsid w:val="00930A6C"/>
    <w:rsid w:val="00933469"/>
    <w:rsid w:val="009424E7"/>
    <w:rsid w:val="00950A8C"/>
    <w:rsid w:val="0095434C"/>
    <w:rsid w:val="009607B3"/>
    <w:rsid w:val="009A3BB0"/>
    <w:rsid w:val="009B755D"/>
    <w:rsid w:val="009C34DE"/>
    <w:rsid w:val="009C5361"/>
    <w:rsid w:val="009C661E"/>
    <w:rsid w:val="009D4538"/>
    <w:rsid w:val="009D7B75"/>
    <w:rsid w:val="009F22A5"/>
    <w:rsid w:val="009F3A23"/>
    <w:rsid w:val="00A0648D"/>
    <w:rsid w:val="00A069DD"/>
    <w:rsid w:val="00A06BAB"/>
    <w:rsid w:val="00A06E4B"/>
    <w:rsid w:val="00A21BCE"/>
    <w:rsid w:val="00A22DA6"/>
    <w:rsid w:val="00A27920"/>
    <w:rsid w:val="00A27A50"/>
    <w:rsid w:val="00A44439"/>
    <w:rsid w:val="00A60E80"/>
    <w:rsid w:val="00A809BC"/>
    <w:rsid w:val="00A831F9"/>
    <w:rsid w:val="00A83F1A"/>
    <w:rsid w:val="00A92C10"/>
    <w:rsid w:val="00A92F94"/>
    <w:rsid w:val="00A95BCC"/>
    <w:rsid w:val="00AA0B47"/>
    <w:rsid w:val="00AD4202"/>
    <w:rsid w:val="00AE365C"/>
    <w:rsid w:val="00AE7DF7"/>
    <w:rsid w:val="00B030B3"/>
    <w:rsid w:val="00B10C26"/>
    <w:rsid w:val="00B200E5"/>
    <w:rsid w:val="00B243E1"/>
    <w:rsid w:val="00B259DC"/>
    <w:rsid w:val="00B25B74"/>
    <w:rsid w:val="00B42664"/>
    <w:rsid w:val="00B4371F"/>
    <w:rsid w:val="00B46568"/>
    <w:rsid w:val="00B46777"/>
    <w:rsid w:val="00B46E11"/>
    <w:rsid w:val="00B65794"/>
    <w:rsid w:val="00B66380"/>
    <w:rsid w:val="00B66878"/>
    <w:rsid w:val="00B74940"/>
    <w:rsid w:val="00B76530"/>
    <w:rsid w:val="00B768B9"/>
    <w:rsid w:val="00B80EB2"/>
    <w:rsid w:val="00B92C74"/>
    <w:rsid w:val="00B97E60"/>
    <w:rsid w:val="00BA7197"/>
    <w:rsid w:val="00BB4200"/>
    <w:rsid w:val="00BC30C1"/>
    <w:rsid w:val="00BC56CA"/>
    <w:rsid w:val="00BC72E4"/>
    <w:rsid w:val="00BF0CE4"/>
    <w:rsid w:val="00BF6BA1"/>
    <w:rsid w:val="00BF793D"/>
    <w:rsid w:val="00C12153"/>
    <w:rsid w:val="00C16E06"/>
    <w:rsid w:val="00C219FC"/>
    <w:rsid w:val="00C407F3"/>
    <w:rsid w:val="00C423FB"/>
    <w:rsid w:val="00C462F3"/>
    <w:rsid w:val="00C468FB"/>
    <w:rsid w:val="00C4786E"/>
    <w:rsid w:val="00C50162"/>
    <w:rsid w:val="00C54AE8"/>
    <w:rsid w:val="00C6079A"/>
    <w:rsid w:val="00C6222F"/>
    <w:rsid w:val="00C73DC0"/>
    <w:rsid w:val="00C74670"/>
    <w:rsid w:val="00C776C8"/>
    <w:rsid w:val="00C805B4"/>
    <w:rsid w:val="00C80950"/>
    <w:rsid w:val="00C80B50"/>
    <w:rsid w:val="00C8247F"/>
    <w:rsid w:val="00C84CE4"/>
    <w:rsid w:val="00CB101C"/>
    <w:rsid w:val="00CB7020"/>
    <w:rsid w:val="00CC2135"/>
    <w:rsid w:val="00CC4705"/>
    <w:rsid w:val="00CC6925"/>
    <w:rsid w:val="00CC73D5"/>
    <w:rsid w:val="00CF0743"/>
    <w:rsid w:val="00CF24E7"/>
    <w:rsid w:val="00CF3FAA"/>
    <w:rsid w:val="00CF4DA7"/>
    <w:rsid w:val="00D125DA"/>
    <w:rsid w:val="00D23D6C"/>
    <w:rsid w:val="00D3056B"/>
    <w:rsid w:val="00D339A2"/>
    <w:rsid w:val="00D41C31"/>
    <w:rsid w:val="00D47220"/>
    <w:rsid w:val="00D5086B"/>
    <w:rsid w:val="00D5655A"/>
    <w:rsid w:val="00D567D9"/>
    <w:rsid w:val="00D60A06"/>
    <w:rsid w:val="00D81FF0"/>
    <w:rsid w:val="00DB74A1"/>
    <w:rsid w:val="00DC3FBA"/>
    <w:rsid w:val="00DE3D59"/>
    <w:rsid w:val="00DE49F6"/>
    <w:rsid w:val="00DE72D0"/>
    <w:rsid w:val="00E1184C"/>
    <w:rsid w:val="00E13279"/>
    <w:rsid w:val="00E1644D"/>
    <w:rsid w:val="00E164F0"/>
    <w:rsid w:val="00E26C52"/>
    <w:rsid w:val="00E366E1"/>
    <w:rsid w:val="00E4330F"/>
    <w:rsid w:val="00E438F5"/>
    <w:rsid w:val="00E71F49"/>
    <w:rsid w:val="00E73C2F"/>
    <w:rsid w:val="00E756B4"/>
    <w:rsid w:val="00E81DF4"/>
    <w:rsid w:val="00E83542"/>
    <w:rsid w:val="00E83B58"/>
    <w:rsid w:val="00E96708"/>
    <w:rsid w:val="00EA03E2"/>
    <w:rsid w:val="00EA3538"/>
    <w:rsid w:val="00EB5898"/>
    <w:rsid w:val="00ED0886"/>
    <w:rsid w:val="00EF28AA"/>
    <w:rsid w:val="00F15062"/>
    <w:rsid w:val="00F15264"/>
    <w:rsid w:val="00F23206"/>
    <w:rsid w:val="00F279B6"/>
    <w:rsid w:val="00F31E6D"/>
    <w:rsid w:val="00F328EE"/>
    <w:rsid w:val="00F42FC3"/>
    <w:rsid w:val="00F43992"/>
    <w:rsid w:val="00F44F49"/>
    <w:rsid w:val="00F522AB"/>
    <w:rsid w:val="00F53140"/>
    <w:rsid w:val="00F74CA9"/>
    <w:rsid w:val="00F77389"/>
    <w:rsid w:val="00F77CE3"/>
    <w:rsid w:val="00F8577E"/>
    <w:rsid w:val="00F85DC2"/>
    <w:rsid w:val="00F908BF"/>
    <w:rsid w:val="00F9187D"/>
    <w:rsid w:val="00F9187F"/>
    <w:rsid w:val="00FA0769"/>
    <w:rsid w:val="00FA56CA"/>
    <w:rsid w:val="00FC3F3E"/>
    <w:rsid w:val="00FD3C06"/>
    <w:rsid w:val="00FE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EB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D42EB"/>
    <w:pPr>
      <w:keepNext/>
      <w:numPr>
        <w:numId w:val="1"/>
      </w:numPr>
      <w:spacing w:before="180" w:after="0"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8D42EB"/>
    <w:pPr>
      <w:keepNext/>
      <w:numPr>
        <w:ilvl w:val="1"/>
        <w:numId w:val="1"/>
      </w:numPr>
      <w:spacing w:before="180" w:after="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42EB"/>
    <w:pPr>
      <w:keepNext/>
      <w:numPr>
        <w:ilvl w:val="2"/>
        <w:numId w:val="1"/>
      </w:numPr>
      <w:spacing w:before="240" w:after="60" w:line="280" w:lineRule="exac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D42EB"/>
    <w:pPr>
      <w:keepNext/>
      <w:numPr>
        <w:ilvl w:val="3"/>
        <w:numId w:val="1"/>
      </w:numPr>
      <w:spacing w:before="240" w:after="60" w:line="280" w:lineRule="exac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D42EB"/>
    <w:pPr>
      <w:numPr>
        <w:ilvl w:val="4"/>
        <w:numId w:val="1"/>
      </w:numPr>
      <w:spacing w:before="240" w:after="60" w:line="280" w:lineRule="exac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42EB"/>
    <w:pPr>
      <w:numPr>
        <w:ilvl w:val="5"/>
        <w:numId w:val="1"/>
      </w:numPr>
      <w:spacing w:before="240" w:after="60" w:line="280" w:lineRule="exac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8D42EB"/>
    <w:pPr>
      <w:numPr>
        <w:ilvl w:val="6"/>
        <w:numId w:val="1"/>
      </w:numPr>
      <w:spacing w:before="240" w:after="60" w:line="280" w:lineRule="exact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D42EB"/>
    <w:pPr>
      <w:numPr>
        <w:ilvl w:val="7"/>
        <w:numId w:val="1"/>
      </w:numPr>
      <w:spacing w:before="240" w:after="60" w:line="280" w:lineRule="exact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D42EB"/>
    <w:pPr>
      <w:numPr>
        <w:ilvl w:val="8"/>
        <w:numId w:val="1"/>
      </w:numPr>
      <w:spacing w:before="240" w:after="60" w:line="280" w:lineRule="exact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D42EB"/>
    <w:rPr>
      <w:rFonts w:ascii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8D42EB"/>
    <w:rPr>
      <w:rFonts w:ascii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D42EB"/>
    <w:rPr>
      <w:rFonts w:ascii="Times New Roman" w:hAnsi="Times New Roman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8D42EB"/>
    <w:rPr>
      <w:rFonts w:ascii="Times New Roman" w:hAnsi="Times New Roman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8D42E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8D42EB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D42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8D42EB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8D42EB"/>
    <w:rPr>
      <w:rFonts w:ascii="Arial" w:hAnsi="Arial" w:cs="Arial"/>
    </w:rPr>
  </w:style>
  <w:style w:type="paragraph" w:styleId="Caption">
    <w:name w:val="caption"/>
    <w:basedOn w:val="Normal"/>
    <w:next w:val="Normal"/>
    <w:link w:val="CaptionChar"/>
    <w:qFormat/>
    <w:rsid w:val="008D42EB"/>
    <w:pPr>
      <w:spacing w:before="120" w:after="120" w:line="280" w:lineRule="exact"/>
    </w:pPr>
    <w:rPr>
      <w:b/>
      <w:bCs/>
      <w:szCs w:val="20"/>
    </w:rPr>
  </w:style>
  <w:style w:type="character" w:customStyle="1" w:styleId="CaptionChar">
    <w:name w:val="Caption Char"/>
    <w:basedOn w:val="DefaultParagraphFont"/>
    <w:link w:val="Caption"/>
    <w:locked/>
    <w:rsid w:val="008D42EB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4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15A"/>
    <w:pPr>
      <w:ind w:left="720"/>
      <w:contextualSpacing/>
    </w:pPr>
    <w:rPr>
      <w:rFonts w:ascii="Calibri" w:hAnsi="Calibri"/>
    </w:rPr>
  </w:style>
  <w:style w:type="paragraph" w:customStyle="1" w:styleId="Default">
    <w:name w:val="Default"/>
    <w:rsid w:val="005B7989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3EB1"/>
    <w:rPr>
      <w:color w:val="808080"/>
    </w:rPr>
  </w:style>
  <w:style w:type="paragraph" w:customStyle="1" w:styleId="MTDisplayEquation">
    <w:name w:val="MTDisplayEquation"/>
    <w:basedOn w:val="Normal"/>
    <w:link w:val="MTDisplayEquationChar"/>
    <w:rsid w:val="005E0BAC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5E0BAC"/>
    <w:rPr>
      <w:rFonts w:ascii="Times New Roman" w:hAnsi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F7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93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13" Type="http://schemas.openxmlformats.org/officeDocument/2006/relationships/image" Target="media/image49.wmf"/><Relationship Id="rId118" Type="http://schemas.openxmlformats.org/officeDocument/2006/relationships/image" Target="media/image50.wmf"/><Relationship Id="rId126" Type="http://schemas.openxmlformats.org/officeDocument/2006/relationships/image" Target="media/image54.wmf"/><Relationship Id="rId13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1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3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2.wmf"/><Relationship Id="rId130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D125-554E-4A0F-AC79-2F45B9BF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Systems Company, Inc.</Company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K. Mehra</dc:creator>
  <cp:keywords/>
  <dc:description/>
  <cp:lastModifiedBy>David D. Diel</cp:lastModifiedBy>
  <cp:revision>355</cp:revision>
  <dcterms:created xsi:type="dcterms:W3CDTF">2010-12-20T21:47:00Z</dcterms:created>
  <dcterms:modified xsi:type="dcterms:W3CDTF">2011-01-27T19:23:00Z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